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5B4A4" w14:textId="130ADD98" w:rsidR="002E4144" w:rsidRDefault="004372E3" w:rsidP="00BE751C">
      <w:pPr>
        <w:jc w:val="center"/>
        <w:rPr>
          <w:rFonts w:ascii="Verdana" w:eastAsia="Times New Roman" w:hAnsi="Verdana" w:cs="Arial"/>
          <w:b/>
          <w:bCs/>
          <w:color w:val="000000" w:themeColor="text1"/>
          <w:sz w:val="20"/>
          <w:szCs w:val="20"/>
        </w:rPr>
      </w:pPr>
      <w:r w:rsidRPr="00FE62DD">
        <w:rPr>
          <w:rFonts w:ascii="Times New Roman" w:hAnsi="Times New Roman"/>
          <w:noProof/>
          <w:lang w:val="es-419"/>
        </w:rPr>
        <w:drawing>
          <wp:anchor distT="0" distB="0" distL="114300" distR="114300" simplePos="0" relativeHeight="251659264" behindDoc="0" locked="0" layoutInCell="1" allowOverlap="1" wp14:anchorId="35775887" wp14:editId="343003CB">
            <wp:simplePos x="0" y="0"/>
            <wp:positionH relativeFrom="column">
              <wp:posOffset>-598604</wp:posOffset>
            </wp:positionH>
            <wp:positionV relativeFrom="paragraph">
              <wp:posOffset>-197562</wp:posOffset>
            </wp:positionV>
            <wp:extent cx="1285875" cy="996950"/>
            <wp:effectExtent l="0" t="0" r="9525" b="0"/>
            <wp:wrapNone/>
            <wp:docPr id="542157844" name="Picture 2" descr="fiec – Facultad de Informática, Electrónica y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ec – Facultad de Informática, Electrónica y Comunicac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996950"/>
                    </a:xfrm>
                    <a:prstGeom prst="rect">
                      <a:avLst/>
                    </a:prstGeom>
                    <a:noFill/>
                    <a:ln>
                      <a:noFill/>
                    </a:ln>
                  </pic:spPr>
                </pic:pic>
              </a:graphicData>
            </a:graphic>
            <wp14:sizeRelH relativeFrom="margin">
              <wp14:pctWidth>0</wp14:pctWidth>
            </wp14:sizeRelH>
            <wp14:sizeRelV relativeFrom="margin">
              <wp14:pctHeight>0</wp14:pctHeight>
            </wp14:sizeRelV>
          </wp:anchor>
        </w:drawing>
      </w:r>
      <w:ins w:id="0" w:author="Ashly N. Mendieta M." w:date="2024-09-04T15:24:00Z" w16du:dateUtc="2024-09-04T20:24:00Z">
        <w:r w:rsidR="002E4144">
          <w:rPr>
            <w:noProof/>
          </w:rPr>
          <w:drawing>
            <wp:anchor distT="0" distB="0" distL="114300" distR="114300" simplePos="0" relativeHeight="251657216" behindDoc="0" locked="0" layoutInCell="1" allowOverlap="1" wp14:anchorId="1C221F6F" wp14:editId="3979AD98">
              <wp:simplePos x="0" y="0"/>
              <wp:positionH relativeFrom="margin">
                <wp:posOffset>5342255</wp:posOffset>
              </wp:positionH>
              <wp:positionV relativeFrom="page">
                <wp:posOffset>688975</wp:posOffset>
              </wp:positionV>
              <wp:extent cx="1223645" cy="1127760"/>
              <wp:effectExtent l="0" t="0" r="0" b="0"/>
              <wp:wrapNone/>
              <wp:docPr id="1732023446" name="Picture 474071958"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071958"/>
                      <pic:cNvPicPr/>
                    </pic:nvPicPr>
                    <pic:blipFill>
                      <a:blip r:embed="rId9">
                        <a:extLst>
                          <a:ext uri="{28A0092B-C50C-407E-A947-70E740481C1C}">
                            <a14:useLocalDpi xmlns:a14="http://schemas.microsoft.com/office/drawing/2010/main" val="0"/>
                          </a:ext>
                        </a:extLst>
                      </a:blip>
                      <a:stretch>
                        <a:fillRect/>
                      </a:stretch>
                    </pic:blipFill>
                    <pic:spPr>
                      <a:xfrm>
                        <a:off x="0" y="0"/>
                        <a:ext cx="1223645" cy="1127760"/>
                      </a:xfrm>
                      <a:prstGeom prst="rect">
                        <a:avLst/>
                      </a:prstGeom>
                    </pic:spPr>
                  </pic:pic>
                </a:graphicData>
              </a:graphic>
              <wp14:sizeRelH relativeFrom="page">
                <wp14:pctWidth>0</wp14:pctWidth>
              </wp14:sizeRelH>
              <wp14:sizeRelV relativeFrom="page">
                <wp14:pctHeight>0</wp14:pctHeight>
              </wp14:sizeRelV>
            </wp:anchor>
          </w:drawing>
        </w:r>
      </w:ins>
      <w:r w:rsidR="00591ED2">
        <w:rPr>
          <w:rFonts w:ascii="Verdana" w:eastAsia="Times New Roman" w:hAnsi="Verdana" w:cs="Arial"/>
          <w:b/>
          <w:bCs/>
          <w:color w:val="000000" w:themeColor="text1"/>
          <w:sz w:val="20"/>
          <w:szCs w:val="20"/>
        </w:rPr>
        <w:tab/>
      </w:r>
      <w:r w:rsidR="00591ED2">
        <w:rPr>
          <w:rFonts w:ascii="Verdana" w:eastAsia="Times New Roman" w:hAnsi="Verdana" w:cs="Arial"/>
          <w:b/>
          <w:bCs/>
          <w:color w:val="000000" w:themeColor="text1"/>
          <w:sz w:val="20"/>
          <w:szCs w:val="20"/>
        </w:rPr>
        <w:tab/>
      </w:r>
      <w:r w:rsidR="00591ED2">
        <w:rPr>
          <w:rFonts w:ascii="Verdana" w:eastAsia="Times New Roman" w:hAnsi="Verdana" w:cs="Arial"/>
          <w:b/>
          <w:bCs/>
          <w:color w:val="000000" w:themeColor="text1"/>
          <w:sz w:val="20"/>
          <w:szCs w:val="20"/>
        </w:rPr>
        <w:tab/>
      </w:r>
    </w:p>
    <w:p w14:paraId="49C7D200" w14:textId="2690B828" w:rsidR="002E4144" w:rsidRDefault="002E4144" w:rsidP="00BE751C">
      <w:pPr>
        <w:jc w:val="center"/>
        <w:rPr>
          <w:rFonts w:ascii="Verdana" w:eastAsia="Times New Roman" w:hAnsi="Verdana" w:cs="Arial"/>
          <w:b/>
          <w:bCs/>
          <w:color w:val="000000" w:themeColor="text1"/>
          <w:sz w:val="20"/>
          <w:szCs w:val="20"/>
        </w:rPr>
      </w:pPr>
    </w:p>
    <w:p w14:paraId="7BF29EA2" w14:textId="7858A9E0" w:rsidR="002E4144" w:rsidRDefault="002E4144" w:rsidP="00A023A4">
      <w:pPr>
        <w:rPr>
          <w:rFonts w:ascii="Verdana" w:eastAsia="Times New Roman" w:hAnsi="Verdana" w:cs="Arial"/>
          <w:b/>
          <w:bCs/>
          <w:color w:val="000000" w:themeColor="text1"/>
          <w:sz w:val="20"/>
          <w:szCs w:val="20"/>
        </w:rPr>
      </w:pPr>
    </w:p>
    <w:p w14:paraId="1CEE83DF" w14:textId="70F5715D" w:rsidR="00BE751C" w:rsidRPr="009F62EA" w:rsidRDefault="00BE751C" w:rsidP="00BE751C">
      <w:pPr>
        <w:jc w:val="center"/>
        <w:rPr>
          <w:rFonts w:ascii="Verdana" w:hAnsi="Verdana" w:cs="Arial"/>
          <w:b/>
          <w:bCs/>
          <w:sz w:val="20"/>
          <w:szCs w:val="20"/>
        </w:rPr>
      </w:pPr>
      <w:bookmarkStart w:id="1" w:name="_Hlk181749854"/>
      <w:r w:rsidRPr="009F62EA">
        <w:rPr>
          <w:rFonts w:ascii="Verdana" w:eastAsia="Times New Roman" w:hAnsi="Verdana" w:cs="Arial"/>
          <w:b/>
          <w:bCs/>
          <w:color w:val="000000" w:themeColor="text1"/>
          <w:sz w:val="20"/>
          <w:szCs w:val="20"/>
        </w:rPr>
        <w:t>FACULTAD DE INFORMÁTICA ELECTRÓNICA Y COMUNICACIÓN</w:t>
      </w:r>
    </w:p>
    <w:p w14:paraId="0545D4E3" w14:textId="701B81C3" w:rsidR="00BE751C" w:rsidRPr="009F62EA" w:rsidRDefault="00BE751C" w:rsidP="00BE751C">
      <w:pPr>
        <w:jc w:val="center"/>
        <w:rPr>
          <w:rFonts w:ascii="Verdana" w:eastAsia="Times New Roman" w:hAnsi="Verdana" w:cs="Arial"/>
          <w:b/>
          <w:bCs/>
          <w:color w:val="000000" w:themeColor="text1"/>
          <w:sz w:val="20"/>
          <w:szCs w:val="20"/>
        </w:rPr>
      </w:pPr>
      <w:r w:rsidRPr="009F62EA">
        <w:rPr>
          <w:rFonts w:ascii="Verdana" w:eastAsia="Times New Roman" w:hAnsi="Verdana" w:cs="Arial"/>
          <w:b/>
          <w:bCs/>
          <w:color w:val="000000" w:themeColor="text1"/>
          <w:sz w:val="20"/>
          <w:szCs w:val="20"/>
        </w:rPr>
        <w:t>LICENCIATURA EN INGENIERÍA EN INFORMÁTICA</w:t>
      </w:r>
    </w:p>
    <w:p w14:paraId="6304B7E5" w14:textId="77777777" w:rsidR="00BE751C" w:rsidRPr="009F62EA" w:rsidRDefault="00BE751C" w:rsidP="00BE751C">
      <w:pPr>
        <w:jc w:val="center"/>
        <w:rPr>
          <w:rFonts w:ascii="Verdana" w:eastAsia="Times New Roman" w:hAnsi="Verdana" w:cs="Arial"/>
          <w:b/>
          <w:bCs/>
          <w:color w:val="000000" w:themeColor="text1"/>
          <w:sz w:val="20"/>
          <w:szCs w:val="20"/>
        </w:rPr>
      </w:pPr>
    </w:p>
    <w:p w14:paraId="470FA535" w14:textId="77777777" w:rsidR="00BE751C" w:rsidRPr="009F62EA" w:rsidRDefault="00BE751C" w:rsidP="00BE751C">
      <w:pPr>
        <w:jc w:val="center"/>
        <w:rPr>
          <w:rFonts w:ascii="Verdana" w:eastAsia="Times New Roman" w:hAnsi="Verdana" w:cs="Arial"/>
          <w:b/>
          <w:bCs/>
          <w:color w:val="000000" w:themeColor="text1"/>
          <w:sz w:val="20"/>
          <w:szCs w:val="20"/>
        </w:rPr>
      </w:pPr>
    </w:p>
    <w:p w14:paraId="3E41B400" w14:textId="77777777" w:rsidR="00BE751C" w:rsidRDefault="00BE751C" w:rsidP="00BE751C">
      <w:pPr>
        <w:jc w:val="center"/>
        <w:rPr>
          <w:rFonts w:ascii="Verdana" w:eastAsia="Times New Roman" w:hAnsi="Verdana" w:cs="Arial"/>
          <w:b/>
          <w:bCs/>
          <w:color w:val="000000" w:themeColor="text1"/>
          <w:sz w:val="20"/>
          <w:szCs w:val="20"/>
        </w:rPr>
      </w:pPr>
    </w:p>
    <w:p w14:paraId="79A3445B" w14:textId="77777777" w:rsidR="00BE751C" w:rsidRDefault="00BE751C" w:rsidP="00BE751C">
      <w:pPr>
        <w:jc w:val="center"/>
        <w:rPr>
          <w:rFonts w:ascii="Verdana" w:eastAsia="Times New Roman" w:hAnsi="Verdana" w:cs="Arial"/>
          <w:b/>
          <w:bCs/>
          <w:color w:val="000000" w:themeColor="text1"/>
          <w:sz w:val="20"/>
          <w:szCs w:val="20"/>
        </w:rPr>
      </w:pPr>
    </w:p>
    <w:p w14:paraId="6E6F7F4C" w14:textId="77777777" w:rsidR="00466288" w:rsidRDefault="00466288" w:rsidP="00BE751C">
      <w:pPr>
        <w:jc w:val="center"/>
        <w:rPr>
          <w:rFonts w:ascii="Verdana" w:eastAsia="Times New Roman" w:hAnsi="Verdana" w:cs="Arial"/>
          <w:b/>
          <w:bCs/>
          <w:color w:val="000000" w:themeColor="text1"/>
          <w:sz w:val="20"/>
          <w:szCs w:val="20"/>
        </w:rPr>
      </w:pPr>
    </w:p>
    <w:p w14:paraId="54C07CA8" w14:textId="77777777" w:rsidR="00466288" w:rsidRPr="009F62EA" w:rsidRDefault="00466288" w:rsidP="00BE751C">
      <w:pPr>
        <w:jc w:val="center"/>
        <w:rPr>
          <w:rFonts w:ascii="Verdana" w:eastAsia="Times New Roman" w:hAnsi="Verdana" w:cs="Arial"/>
          <w:b/>
          <w:bCs/>
          <w:color w:val="000000" w:themeColor="text1"/>
          <w:sz w:val="20"/>
          <w:szCs w:val="20"/>
        </w:rPr>
      </w:pPr>
    </w:p>
    <w:p w14:paraId="07824788" w14:textId="77777777" w:rsidR="00BE751C" w:rsidRPr="009F62EA" w:rsidRDefault="00BE751C" w:rsidP="00BE751C">
      <w:pPr>
        <w:jc w:val="center"/>
        <w:rPr>
          <w:rFonts w:ascii="Verdana" w:eastAsia="Times New Roman" w:hAnsi="Verdana" w:cs="Arial"/>
          <w:b/>
          <w:bCs/>
          <w:color w:val="000000" w:themeColor="text1"/>
          <w:sz w:val="20"/>
          <w:szCs w:val="20"/>
        </w:rPr>
      </w:pPr>
      <w:r w:rsidRPr="009F62EA">
        <w:rPr>
          <w:rFonts w:ascii="Verdana" w:eastAsia="Times New Roman" w:hAnsi="Verdana" w:cs="Arial"/>
          <w:b/>
          <w:bCs/>
          <w:color w:val="000000" w:themeColor="text1"/>
          <w:sz w:val="20"/>
          <w:szCs w:val="20"/>
        </w:rPr>
        <w:t>MATERIA:</w:t>
      </w:r>
    </w:p>
    <w:p w14:paraId="2BFED23F" w14:textId="77777777" w:rsidR="00BE751C" w:rsidRPr="009F62EA" w:rsidRDefault="00BE751C" w:rsidP="00BE751C">
      <w:pPr>
        <w:jc w:val="center"/>
        <w:rPr>
          <w:rFonts w:ascii="Verdana" w:eastAsia="Times New Roman" w:hAnsi="Verdana" w:cs="Arial"/>
          <w:b/>
          <w:bCs/>
          <w:color w:val="000000" w:themeColor="text1"/>
          <w:sz w:val="20"/>
          <w:szCs w:val="20"/>
        </w:rPr>
      </w:pPr>
      <w:r w:rsidRPr="009F62EA">
        <w:rPr>
          <w:rFonts w:ascii="Verdana" w:eastAsia="Times New Roman" w:hAnsi="Verdana" w:cs="Arial"/>
          <w:b/>
          <w:bCs/>
          <w:color w:val="000000" w:themeColor="text1"/>
          <w:sz w:val="20"/>
          <w:szCs w:val="20"/>
        </w:rPr>
        <w:t>ESTRUCTURAS DE LOS LENGUAJES DE PROGRAMACIÓN</w:t>
      </w:r>
    </w:p>
    <w:p w14:paraId="69D48A4F" w14:textId="77777777" w:rsidR="00BE751C" w:rsidRPr="009F62EA" w:rsidRDefault="00BE751C" w:rsidP="00BE751C">
      <w:pPr>
        <w:jc w:val="center"/>
        <w:rPr>
          <w:rFonts w:ascii="Verdana" w:eastAsia="Times New Roman" w:hAnsi="Verdana" w:cs="Arial"/>
          <w:b/>
          <w:bCs/>
          <w:color w:val="000000" w:themeColor="text1"/>
          <w:sz w:val="20"/>
          <w:szCs w:val="20"/>
        </w:rPr>
      </w:pPr>
    </w:p>
    <w:p w14:paraId="19CAE739" w14:textId="77777777" w:rsidR="00BE751C" w:rsidRDefault="00BE751C" w:rsidP="00BE751C">
      <w:pPr>
        <w:jc w:val="center"/>
        <w:rPr>
          <w:rFonts w:ascii="Verdana" w:eastAsia="Times New Roman" w:hAnsi="Verdana" w:cs="Arial"/>
          <w:b/>
          <w:bCs/>
          <w:color w:val="000000" w:themeColor="text1"/>
          <w:sz w:val="20"/>
          <w:szCs w:val="20"/>
        </w:rPr>
      </w:pPr>
    </w:p>
    <w:p w14:paraId="1815261D" w14:textId="77777777" w:rsidR="00BE751C" w:rsidRDefault="00BE751C" w:rsidP="00BE751C">
      <w:pPr>
        <w:jc w:val="center"/>
        <w:rPr>
          <w:rFonts w:ascii="Verdana" w:eastAsia="Times New Roman" w:hAnsi="Verdana" w:cs="Arial"/>
          <w:b/>
          <w:bCs/>
          <w:color w:val="000000" w:themeColor="text1"/>
          <w:sz w:val="20"/>
          <w:szCs w:val="20"/>
        </w:rPr>
      </w:pPr>
    </w:p>
    <w:p w14:paraId="7E63E70C" w14:textId="77777777" w:rsidR="00BE751C" w:rsidRPr="009F62EA" w:rsidRDefault="00BE751C" w:rsidP="00BE751C">
      <w:pPr>
        <w:jc w:val="center"/>
        <w:rPr>
          <w:rFonts w:ascii="Verdana" w:eastAsia="Times New Roman" w:hAnsi="Verdana" w:cs="Arial"/>
          <w:b/>
          <w:bCs/>
          <w:color w:val="000000" w:themeColor="text1"/>
          <w:sz w:val="20"/>
          <w:szCs w:val="20"/>
        </w:rPr>
      </w:pPr>
    </w:p>
    <w:p w14:paraId="59A3A042" w14:textId="24B41DB9" w:rsidR="00BE751C" w:rsidRPr="009F62EA" w:rsidRDefault="00D83119" w:rsidP="00BE751C">
      <w:pPr>
        <w:jc w:val="center"/>
        <w:rPr>
          <w:rFonts w:ascii="Verdana" w:eastAsia="Times New Roman" w:hAnsi="Verdana" w:cs="Arial"/>
          <w:b/>
          <w:bCs/>
          <w:color w:val="000000" w:themeColor="text1"/>
          <w:sz w:val="20"/>
          <w:szCs w:val="20"/>
        </w:rPr>
      </w:pPr>
      <w:r>
        <w:rPr>
          <w:rFonts w:ascii="Verdana" w:eastAsia="Times New Roman" w:hAnsi="Verdana" w:cs="Arial"/>
          <w:b/>
          <w:bCs/>
          <w:color w:val="000000" w:themeColor="text1"/>
          <w:sz w:val="20"/>
          <w:szCs w:val="20"/>
        </w:rPr>
        <w:t>LABORATORIO #</w:t>
      </w:r>
      <w:r w:rsidR="00466288">
        <w:rPr>
          <w:rFonts w:ascii="Verdana" w:eastAsia="Times New Roman" w:hAnsi="Verdana" w:cs="Arial"/>
          <w:b/>
          <w:bCs/>
          <w:color w:val="000000" w:themeColor="text1"/>
          <w:sz w:val="20"/>
          <w:szCs w:val="20"/>
        </w:rPr>
        <w:t>6</w:t>
      </w:r>
      <w:r>
        <w:rPr>
          <w:rFonts w:ascii="Verdana" w:eastAsia="Times New Roman" w:hAnsi="Verdana" w:cs="Arial"/>
          <w:b/>
          <w:bCs/>
          <w:color w:val="000000" w:themeColor="text1"/>
          <w:sz w:val="20"/>
          <w:szCs w:val="20"/>
        </w:rPr>
        <w:t xml:space="preserve"> </w:t>
      </w:r>
    </w:p>
    <w:p w14:paraId="07C2E282" w14:textId="2D761E72" w:rsidR="00BE751C" w:rsidRDefault="00D83119" w:rsidP="00BE751C">
      <w:pPr>
        <w:jc w:val="center"/>
        <w:rPr>
          <w:rFonts w:ascii="Verdana" w:eastAsia="Times New Roman" w:hAnsi="Verdana" w:cs="Arial"/>
          <w:b/>
          <w:bCs/>
          <w:color w:val="000000" w:themeColor="text1"/>
          <w:sz w:val="20"/>
          <w:szCs w:val="20"/>
        </w:rPr>
      </w:pPr>
      <w:r w:rsidRPr="00D83119">
        <w:rPr>
          <w:rFonts w:ascii="Verdana" w:eastAsia="Times New Roman" w:hAnsi="Verdana" w:cs="Arial"/>
          <w:b/>
          <w:bCs/>
          <w:color w:val="000000" w:themeColor="text1"/>
          <w:sz w:val="20"/>
          <w:szCs w:val="20"/>
        </w:rPr>
        <w:t>Criterios de Comparación y Evaluación de los Lenguajes de Programación</w:t>
      </w:r>
    </w:p>
    <w:p w14:paraId="5A78373E" w14:textId="77777777" w:rsidR="00BE751C" w:rsidRDefault="00BE751C" w:rsidP="00BE751C">
      <w:pPr>
        <w:jc w:val="center"/>
        <w:rPr>
          <w:rFonts w:ascii="Verdana" w:eastAsia="Times New Roman" w:hAnsi="Verdana" w:cs="Arial"/>
          <w:b/>
          <w:bCs/>
          <w:color w:val="000000" w:themeColor="text1"/>
          <w:sz w:val="20"/>
          <w:szCs w:val="20"/>
        </w:rPr>
      </w:pPr>
    </w:p>
    <w:p w14:paraId="50EC3132" w14:textId="77777777" w:rsidR="00BE751C" w:rsidRPr="009F62EA" w:rsidRDefault="00BE751C" w:rsidP="00BE751C">
      <w:pPr>
        <w:jc w:val="center"/>
        <w:rPr>
          <w:rFonts w:ascii="Verdana" w:eastAsia="Times New Roman" w:hAnsi="Verdana" w:cs="Arial"/>
          <w:b/>
          <w:bCs/>
          <w:color w:val="000000" w:themeColor="text1"/>
          <w:sz w:val="20"/>
          <w:szCs w:val="20"/>
        </w:rPr>
      </w:pPr>
    </w:p>
    <w:p w14:paraId="102825AE" w14:textId="77777777" w:rsidR="00BE751C" w:rsidRPr="009F62EA" w:rsidRDefault="00BE751C" w:rsidP="00BE751C">
      <w:pPr>
        <w:jc w:val="center"/>
        <w:rPr>
          <w:rFonts w:ascii="Verdana" w:eastAsia="Times New Roman" w:hAnsi="Verdana" w:cs="Arial"/>
          <w:b/>
          <w:bCs/>
          <w:color w:val="000000" w:themeColor="text1"/>
          <w:sz w:val="20"/>
          <w:szCs w:val="20"/>
        </w:rPr>
      </w:pPr>
      <w:r w:rsidRPr="009F62EA">
        <w:rPr>
          <w:rFonts w:ascii="Verdana" w:eastAsia="Times New Roman" w:hAnsi="Verdana" w:cs="Arial"/>
          <w:b/>
          <w:bCs/>
          <w:color w:val="000000" w:themeColor="text1"/>
          <w:sz w:val="20"/>
          <w:szCs w:val="20"/>
        </w:rPr>
        <w:t>PROFESOR: SAÚL ARDINES</w:t>
      </w:r>
    </w:p>
    <w:p w14:paraId="6F3A47DE" w14:textId="77777777" w:rsidR="00BE751C" w:rsidRDefault="00BE751C" w:rsidP="00BE751C">
      <w:pPr>
        <w:jc w:val="center"/>
        <w:rPr>
          <w:rFonts w:ascii="Verdana" w:eastAsia="Times New Roman" w:hAnsi="Verdana" w:cs="Arial"/>
          <w:b/>
          <w:bCs/>
          <w:color w:val="000000" w:themeColor="text1"/>
          <w:sz w:val="20"/>
          <w:szCs w:val="20"/>
        </w:rPr>
      </w:pPr>
    </w:p>
    <w:p w14:paraId="29E410AD" w14:textId="77777777" w:rsidR="00BE751C" w:rsidRDefault="00BE751C" w:rsidP="00BE751C">
      <w:pPr>
        <w:jc w:val="center"/>
        <w:rPr>
          <w:rFonts w:ascii="Verdana" w:eastAsia="Times New Roman" w:hAnsi="Verdana" w:cs="Arial"/>
          <w:b/>
          <w:bCs/>
          <w:color w:val="000000" w:themeColor="text1"/>
          <w:sz w:val="20"/>
          <w:szCs w:val="20"/>
        </w:rPr>
      </w:pPr>
    </w:p>
    <w:p w14:paraId="2D608E99" w14:textId="77777777" w:rsidR="00BE751C" w:rsidRDefault="00BE751C" w:rsidP="00BE751C">
      <w:pPr>
        <w:jc w:val="center"/>
        <w:rPr>
          <w:rFonts w:ascii="Verdana" w:eastAsia="Times New Roman" w:hAnsi="Verdana" w:cs="Arial"/>
          <w:b/>
          <w:bCs/>
          <w:color w:val="000000" w:themeColor="text1"/>
          <w:sz w:val="20"/>
          <w:szCs w:val="20"/>
        </w:rPr>
      </w:pPr>
    </w:p>
    <w:p w14:paraId="492AD431" w14:textId="77777777" w:rsidR="00466288" w:rsidRDefault="00466288" w:rsidP="00BE751C">
      <w:pPr>
        <w:jc w:val="center"/>
        <w:rPr>
          <w:rFonts w:ascii="Verdana" w:eastAsia="Times New Roman" w:hAnsi="Verdana" w:cs="Arial"/>
          <w:b/>
          <w:bCs/>
          <w:color w:val="000000" w:themeColor="text1"/>
          <w:sz w:val="20"/>
          <w:szCs w:val="20"/>
        </w:rPr>
      </w:pPr>
    </w:p>
    <w:p w14:paraId="2BC37ED3" w14:textId="77777777" w:rsidR="00466288" w:rsidRDefault="00466288" w:rsidP="00BE751C">
      <w:pPr>
        <w:jc w:val="center"/>
        <w:rPr>
          <w:rFonts w:ascii="Verdana" w:eastAsia="Times New Roman" w:hAnsi="Verdana" w:cs="Arial"/>
          <w:b/>
          <w:bCs/>
          <w:color w:val="000000" w:themeColor="text1"/>
          <w:sz w:val="20"/>
          <w:szCs w:val="20"/>
        </w:rPr>
      </w:pPr>
    </w:p>
    <w:p w14:paraId="6C4B3D93" w14:textId="77777777" w:rsidR="00BE751C" w:rsidRPr="009F62EA" w:rsidRDefault="00BE751C" w:rsidP="00BE751C">
      <w:pPr>
        <w:jc w:val="center"/>
        <w:rPr>
          <w:rFonts w:ascii="Verdana" w:eastAsia="Times New Roman" w:hAnsi="Verdana" w:cs="Arial"/>
          <w:b/>
          <w:bCs/>
          <w:color w:val="000000" w:themeColor="text1"/>
          <w:sz w:val="20"/>
          <w:szCs w:val="20"/>
        </w:rPr>
      </w:pPr>
    </w:p>
    <w:p w14:paraId="1D8620DF" w14:textId="2AB3B553" w:rsidR="00BE751C" w:rsidRPr="009F62EA" w:rsidRDefault="00466288" w:rsidP="00BE751C">
      <w:pPr>
        <w:jc w:val="center"/>
        <w:rPr>
          <w:rFonts w:ascii="Verdana" w:eastAsia="Times New Roman" w:hAnsi="Verdana" w:cs="Arial"/>
          <w:b/>
          <w:bCs/>
          <w:color w:val="000000" w:themeColor="text1"/>
          <w:sz w:val="20"/>
          <w:szCs w:val="20"/>
        </w:rPr>
      </w:pPr>
      <w:r>
        <w:rPr>
          <w:rFonts w:ascii="Verdana" w:eastAsia="Times New Roman" w:hAnsi="Verdana" w:cs="Arial"/>
          <w:b/>
          <w:bCs/>
          <w:color w:val="000000" w:themeColor="text1"/>
          <w:sz w:val="20"/>
          <w:szCs w:val="20"/>
        </w:rPr>
        <w:t>NOMBRE</w:t>
      </w:r>
      <w:r w:rsidR="00BE751C" w:rsidRPr="009F62EA">
        <w:rPr>
          <w:rFonts w:ascii="Verdana" w:eastAsia="Times New Roman" w:hAnsi="Verdana" w:cs="Arial"/>
          <w:b/>
          <w:bCs/>
          <w:color w:val="000000" w:themeColor="text1"/>
          <w:sz w:val="20"/>
          <w:szCs w:val="20"/>
        </w:rPr>
        <w:t>:</w:t>
      </w:r>
    </w:p>
    <w:p w14:paraId="6AF82867" w14:textId="75A8208B" w:rsidR="00BE751C" w:rsidRPr="009F62EA" w:rsidRDefault="00BE751C" w:rsidP="00466288">
      <w:pPr>
        <w:jc w:val="center"/>
        <w:rPr>
          <w:rFonts w:ascii="Verdana" w:eastAsia="Times New Roman" w:hAnsi="Verdana" w:cs="Arial"/>
          <w:b/>
          <w:bCs/>
          <w:color w:val="000000" w:themeColor="text1"/>
          <w:sz w:val="20"/>
          <w:szCs w:val="20"/>
        </w:rPr>
      </w:pPr>
      <w:r w:rsidRPr="501461EB">
        <w:rPr>
          <w:rFonts w:ascii="Verdana" w:eastAsia="Times New Roman" w:hAnsi="Verdana" w:cs="Arial"/>
          <w:b/>
          <w:bCs/>
          <w:color w:val="000000" w:themeColor="text1"/>
          <w:sz w:val="20"/>
          <w:szCs w:val="20"/>
        </w:rPr>
        <w:t>ASHLY MENDIETA EC-106-1297</w:t>
      </w:r>
    </w:p>
    <w:p w14:paraId="3AF735A0" w14:textId="77777777" w:rsidR="00BE751C" w:rsidRPr="009F62EA" w:rsidRDefault="00BE751C" w:rsidP="00BE751C">
      <w:pPr>
        <w:jc w:val="center"/>
        <w:rPr>
          <w:rFonts w:ascii="Verdana" w:eastAsia="Times New Roman" w:hAnsi="Verdana" w:cs="Arial"/>
          <w:b/>
          <w:bCs/>
          <w:color w:val="000000" w:themeColor="text1"/>
          <w:sz w:val="20"/>
          <w:szCs w:val="20"/>
        </w:rPr>
      </w:pPr>
    </w:p>
    <w:p w14:paraId="38D120A7" w14:textId="77777777" w:rsidR="00BE751C" w:rsidRPr="009F62EA" w:rsidRDefault="00BE751C" w:rsidP="00BE751C">
      <w:pPr>
        <w:jc w:val="center"/>
        <w:rPr>
          <w:rFonts w:ascii="Verdana" w:eastAsia="Times New Roman" w:hAnsi="Verdana" w:cs="Arial"/>
          <w:b/>
          <w:bCs/>
          <w:color w:val="000000" w:themeColor="text1"/>
          <w:sz w:val="20"/>
          <w:szCs w:val="20"/>
        </w:rPr>
      </w:pPr>
    </w:p>
    <w:p w14:paraId="49DE853A" w14:textId="77777777" w:rsidR="00BE751C" w:rsidRPr="009F62EA" w:rsidRDefault="00BE751C" w:rsidP="00BE751C">
      <w:pPr>
        <w:jc w:val="center"/>
        <w:rPr>
          <w:rFonts w:ascii="Verdana" w:eastAsia="Times New Roman" w:hAnsi="Verdana" w:cs="Arial"/>
          <w:b/>
          <w:bCs/>
          <w:color w:val="000000" w:themeColor="text1"/>
          <w:sz w:val="20"/>
          <w:szCs w:val="20"/>
        </w:rPr>
      </w:pPr>
    </w:p>
    <w:p w14:paraId="78A9E4BF" w14:textId="77777777" w:rsidR="00BE751C" w:rsidRPr="009F62EA" w:rsidRDefault="00BE751C" w:rsidP="00BE751C">
      <w:pPr>
        <w:jc w:val="center"/>
        <w:rPr>
          <w:rFonts w:ascii="Verdana" w:eastAsia="Times New Roman" w:hAnsi="Verdana" w:cs="Arial"/>
          <w:b/>
          <w:bCs/>
          <w:color w:val="000000" w:themeColor="text1"/>
          <w:sz w:val="20"/>
          <w:szCs w:val="20"/>
        </w:rPr>
      </w:pPr>
    </w:p>
    <w:p w14:paraId="17848715" w14:textId="77777777" w:rsidR="00BE751C" w:rsidRPr="009F62EA" w:rsidRDefault="00BE751C" w:rsidP="00BE751C">
      <w:pPr>
        <w:jc w:val="center"/>
        <w:rPr>
          <w:rFonts w:ascii="Verdana" w:eastAsia="Times New Roman" w:hAnsi="Verdana" w:cs="Arial"/>
          <w:b/>
          <w:bCs/>
          <w:color w:val="000000" w:themeColor="text1"/>
          <w:sz w:val="20"/>
          <w:szCs w:val="20"/>
        </w:rPr>
      </w:pPr>
    </w:p>
    <w:p w14:paraId="523EDC9C" w14:textId="77777777" w:rsidR="00BE751C" w:rsidRPr="009F62EA" w:rsidRDefault="00BE751C" w:rsidP="00BE751C">
      <w:pPr>
        <w:jc w:val="center"/>
        <w:rPr>
          <w:rFonts w:ascii="Verdana" w:eastAsia="Times New Roman" w:hAnsi="Verdana" w:cs="Arial"/>
          <w:b/>
          <w:bCs/>
          <w:color w:val="000000" w:themeColor="text1"/>
          <w:sz w:val="20"/>
          <w:szCs w:val="20"/>
        </w:rPr>
      </w:pPr>
    </w:p>
    <w:p w14:paraId="50A23E6A" w14:textId="77777777" w:rsidR="00BE751C" w:rsidRDefault="00BE751C" w:rsidP="00BE751C">
      <w:pPr>
        <w:jc w:val="center"/>
        <w:rPr>
          <w:rFonts w:ascii="Verdana" w:eastAsia="Times New Roman" w:hAnsi="Verdana" w:cs="Arial"/>
          <w:b/>
          <w:bCs/>
          <w:color w:val="000000" w:themeColor="text1"/>
          <w:sz w:val="20"/>
          <w:szCs w:val="20"/>
        </w:rPr>
      </w:pPr>
    </w:p>
    <w:p w14:paraId="7B413801" w14:textId="77777777" w:rsidR="00BE751C" w:rsidRPr="009F62EA" w:rsidRDefault="00BE751C" w:rsidP="00BE751C">
      <w:pPr>
        <w:jc w:val="center"/>
        <w:rPr>
          <w:rFonts w:ascii="Verdana" w:eastAsia="Times New Roman" w:hAnsi="Verdana" w:cs="Arial"/>
          <w:b/>
          <w:bCs/>
          <w:color w:val="000000" w:themeColor="text1"/>
          <w:sz w:val="20"/>
          <w:szCs w:val="20"/>
        </w:rPr>
      </w:pPr>
    </w:p>
    <w:p w14:paraId="100E73DB" w14:textId="089B8674" w:rsidR="00BE751C" w:rsidRPr="009F62EA" w:rsidRDefault="00BE751C" w:rsidP="00BE751C">
      <w:pPr>
        <w:jc w:val="center"/>
        <w:rPr>
          <w:rFonts w:ascii="Verdana" w:eastAsia="Times New Roman" w:hAnsi="Verdana" w:cs="Arial"/>
          <w:b/>
          <w:bCs/>
          <w:color w:val="000000" w:themeColor="text1"/>
          <w:sz w:val="20"/>
          <w:szCs w:val="20"/>
        </w:rPr>
      </w:pPr>
      <w:r w:rsidRPr="009F62EA">
        <w:rPr>
          <w:rFonts w:ascii="Verdana" w:eastAsia="Times New Roman" w:hAnsi="Verdana" w:cs="Arial"/>
          <w:b/>
          <w:bCs/>
          <w:color w:val="000000" w:themeColor="text1"/>
          <w:sz w:val="20"/>
          <w:szCs w:val="20"/>
        </w:rPr>
        <w:t xml:space="preserve">FECHA DE ENTREGA: </w:t>
      </w:r>
      <w:r w:rsidR="00466288">
        <w:rPr>
          <w:rFonts w:ascii="Verdana" w:eastAsia="Times New Roman" w:hAnsi="Verdana" w:cs="Arial"/>
          <w:b/>
          <w:bCs/>
          <w:color w:val="000000" w:themeColor="text1"/>
          <w:sz w:val="20"/>
          <w:szCs w:val="20"/>
        </w:rPr>
        <w:t>07 DE NOVIEMBRE</w:t>
      </w:r>
      <w:r w:rsidRPr="009F62EA">
        <w:rPr>
          <w:rFonts w:ascii="Verdana" w:eastAsia="Times New Roman" w:hAnsi="Verdana" w:cs="Arial"/>
          <w:b/>
          <w:bCs/>
          <w:color w:val="000000" w:themeColor="text1"/>
          <w:sz w:val="20"/>
          <w:szCs w:val="20"/>
        </w:rPr>
        <w:t xml:space="preserve"> DE 2024</w:t>
      </w:r>
    </w:p>
    <w:p w14:paraId="157F44D8" w14:textId="77777777" w:rsidR="00BE751C" w:rsidRDefault="00BE751C" w:rsidP="00BE751C">
      <w:pPr>
        <w:jc w:val="center"/>
        <w:rPr>
          <w:rFonts w:ascii="Verdana" w:eastAsia="Times New Roman" w:hAnsi="Verdana" w:cs="Arial"/>
          <w:b/>
          <w:bCs/>
          <w:color w:val="000000" w:themeColor="text1"/>
          <w:sz w:val="20"/>
          <w:szCs w:val="20"/>
        </w:rPr>
      </w:pPr>
    </w:p>
    <w:p w14:paraId="4E80D35B" w14:textId="77777777" w:rsidR="00BE751C" w:rsidRDefault="00BE751C" w:rsidP="00BE751C">
      <w:pPr>
        <w:jc w:val="center"/>
        <w:rPr>
          <w:rFonts w:ascii="Verdana" w:eastAsia="Times New Roman" w:hAnsi="Verdana" w:cs="Arial"/>
          <w:b/>
          <w:bCs/>
          <w:color w:val="000000" w:themeColor="text1"/>
          <w:sz w:val="20"/>
          <w:szCs w:val="20"/>
        </w:rPr>
      </w:pPr>
    </w:p>
    <w:p w14:paraId="3F392F70" w14:textId="77777777" w:rsidR="00BE751C" w:rsidRDefault="00BE751C" w:rsidP="00BE751C">
      <w:pPr>
        <w:jc w:val="center"/>
        <w:rPr>
          <w:rFonts w:ascii="Verdana" w:eastAsia="Times New Roman" w:hAnsi="Verdana" w:cs="Arial"/>
          <w:b/>
          <w:bCs/>
          <w:color w:val="000000" w:themeColor="text1"/>
          <w:sz w:val="20"/>
          <w:szCs w:val="20"/>
        </w:rPr>
      </w:pPr>
    </w:p>
    <w:p w14:paraId="0FDDAC50" w14:textId="77777777" w:rsidR="00BE751C" w:rsidRDefault="00BE751C" w:rsidP="00BE751C">
      <w:pPr>
        <w:jc w:val="center"/>
        <w:rPr>
          <w:rFonts w:ascii="Verdana" w:eastAsia="Times New Roman" w:hAnsi="Verdana" w:cs="Arial"/>
          <w:b/>
          <w:bCs/>
          <w:color w:val="000000" w:themeColor="text1"/>
          <w:sz w:val="20"/>
          <w:szCs w:val="20"/>
        </w:rPr>
      </w:pPr>
    </w:p>
    <w:p w14:paraId="39562F01" w14:textId="77777777" w:rsidR="00466288" w:rsidRDefault="00466288" w:rsidP="00BE751C">
      <w:pPr>
        <w:jc w:val="center"/>
        <w:rPr>
          <w:rFonts w:ascii="Verdana" w:eastAsia="Times New Roman" w:hAnsi="Verdana" w:cs="Arial"/>
          <w:b/>
          <w:bCs/>
          <w:color w:val="000000" w:themeColor="text1"/>
          <w:sz w:val="20"/>
          <w:szCs w:val="20"/>
        </w:rPr>
      </w:pPr>
    </w:p>
    <w:p w14:paraId="13B29D7D" w14:textId="77777777" w:rsidR="00466288" w:rsidRDefault="00466288" w:rsidP="00BE751C">
      <w:pPr>
        <w:jc w:val="center"/>
        <w:rPr>
          <w:rFonts w:ascii="Verdana" w:eastAsia="Times New Roman" w:hAnsi="Verdana" w:cs="Arial"/>
          <w:b/>
          <w:bCs/>
          <w:color w:val="000000" w:themeColor="text1"/>
          <w:sz w:val="20"/>
          <w:szCs w:val="20"/>
        </w:rPr>
      </w:pPr>
    </w:p>
    <w:p w14:paraId="17BAF526" w14:textId="77777777" w:rsidR="00466288" w:rsidRDefault="00466288" w:rsidP="00BE751C">
      <w:pPr>
        <w:jc w:val="center"/>
        <w:rPr>
          <w:rFonts w:ascii="Verdana" w:eastAsia="Times New Roman" w:hAnsi="Verdana" w:cs="Arial"/>
          <w:b/>
          <w:bCs/>
          <w:color w:val="000000" w:themeColor="text1"/>
          <w:sz w:val="20"/>
          <w:szCs w:val="20"/>
        </w:rPr>
      </w:pPr>
    </w:p>
    <w:p w14:paraId="214434C0" w14:textId="77777777" w:rsidR="00466288" w:rsidRDefault="00466288" w:rsidP="00BE751C">
      <w:pPr>
        <w:jc w:val="center"/>
        <w:rPr>
          <w:rFonts w:ascii="Verdana" w:eastAsia="Times New Roman" w:hAnsi="Verdana" w:cs="Arial"/>
          <w:b/>
          <w:bCs/>
          <w:color w:val="000000" w:themeColor="text1"/>
          <w:sz w:val="20"/>
          <w:szCs w:val="20"/>
        </w:rPr>
      </w:pPr>
    </w:p>
    <w:p w14:paraId="46283D9F" w14:textId="77777777" w:rsidR="00BE751C" w:rsidRPr="009F62EA" w:rsidRDefault="00BE751C" w:rsidP="00BE751C">
      <w:pPr>
        <w:jc w:val="center"/>
        <w:rPr>
          <w:rFonts w:ascii="Verdana" w:eastAsia="Times New Roman" w:hAnsi="Verdana" w:cs="Arial"/>
          <w:b/>
          <w:bCs/>
          <w:color w:val="000000" w:themeColor="text1"/>
          <w:sz w:val="20"/>
          <w:szCs w:val="20"/>
        </w:rPr>
      </w:pPr>
    </w:p>
    <w:p w14:paraId="10D0DE52" w14:textId="77777777" w:rsidR="00BE751C" w:rsidRPr="009F62EA" w:rsidRDefault="00BE751C" w:rsidP="00BE751C">
      <w:pPr>
        <w:jc w:val="center"/>
        <w:rPr>
          <w:rFonts w:ascii="Verdana" w:eastAsia="Times New Roman" w:hAnsi="Verdana" w:cs="Arial"/>
          <w:b/>
          <w:bCs/>
          <w:color w:val="000000" w:themeColor="text1"/>
          <w:sz w:val="20"/>
          <w:szCs w:val="20"/>
        </w:rPr>
      </w:pPr>
      <w:r w:rsidRPr="009F62EA">
        <w:rPr>
          <w:rFonts w:ascii="Verdana" w:eastAsia="Times New Roman" w:hAnsi="Verdana" w:cs="Arial"/>
          <w:b/>
          <w:bCs/>
          <w:color w:val="000000" w:themeColor="text1"/>
          <w:sz w:val="20"/>
          <w:szCs w:val="20"/>
        </w:rPr>
        <w:t>SEGUNDO SEMESTRE</w:t>
      </w:r>
    </w:p>
    <w:p w14:paraId="37EDB64C" w14:textId="77777777" w:rsidR="00BE751C" w:rsidRPr="00D357D1" w:rsidRDefault="00BE751C" w:rsidP="00BE751C">
      <w:pPr>
        <w:jc w:val="center"/>
        <w:rPr>
          <w:rFonts w:ascii="Verdana" w:eastAsia="Times New Roman" w:hAnsi="Verdana" w:cs="Arial"/>
          <w:b/>
          <w:bCs/>
          <w:color w:val="000000" w:themeColor="text1"/>
          <w:sz w:val="20"/>
          <w:szCs w:val="20"/>
        </w:rPr>
      </w:pPr>
      <w:r w:rsidRPr="009F62EA">
        <w:rPr>
          <w:rFonts w:ascii="Verdana" w:eastAsia="Times New Roman" w:hAnsi="Verdana" w:cs="Arial"/>
          <w:b/>
          <w:bCs/>
          <w:color w:val="000000" w:themeColor="text1"/>
          <w:sz w:val="20"/>
          <w:szCs w:val="20"/>
        </w:rPr>
        <w:t>AÑO LECTIVO 2024</w:t>
      </w:r>
    </w:p>
    <w:bookmarkEnd w:id="1"/>
    <w:p w14:paraId="7A7E6C1E" w14:textId="5867B097" w:rsidR="00E711F5" w:rsidRDefault="00E711F5"/>
    <w:p w14:paraId="1970C46C" w14:textId="77777777" w:rsidR="00BE751C" w:rsidRDefault="00BE751C"/>
    <w:p w14:paraId="2CDE4119" w14:textId="77777777" w:rsidR="00D83119" w:rsidRDefault="00D83119"/>
    <w:sdt>
      <w:sdtPr>
        <w:rPr>
          <w:rFonts w:asciiTheme="minorHAnsi" w:eastAsiaTheme="minorHAnsi" w:hAnsiTheme="minorHAnsi" w:cstheme="minorBidi"/>
          <w:color w:val="auto"/>
          <w:kern w:val="2"/>
          <w:sz w:val="24"/>
          <w:szCs w:val="24"/>
          <w:lang w:val="es-ES" w:eastAsia="en-US"/>
          <w14:ligatures w14:val="standardContextual"/>
        </w:rPr>
        <w:id w:val="-1051535202"/>
        <w:docPartObj>
          <w:docPartGallery w:val="Table of Contents"/>
          <w:docPartUnique/>
        </w:docPartObj>
      </w:sdtPr>
      <w:sdtEndPr>
        <w:rPr>
          <w:rFonts w:ascii="Calibri" w:eastAsia="Arial Unicode MS" w:hAnsi="Calibri" w:cs="Times New Roman"/>
          <w:b/>
          <w:bCs/>
          <w:kern w:val="1"/>
          <w:sz w:val="21"/>
          <w:szCs w:val="21"/>
          <w:lang w:eastAsia="es-PA"/>
        </w:rPr>
      </w:sdtEndPr>
      <w:sdtContent>
        <w:p w14:paraId="634ED9B9" w14:textId="77777777" w:rsidR="00CE35AD" w:rsidRPr="00CE35AD" w:rsidRDefault="00CE35AD" w:rsidP="00CE35AD">
          <w:pPr>
            <w:pStyle w:val="TtuloTDC"/>
            <w:rPr>
              <w:rFonts w:ascii="Verdana" w:hAnsi="Verdana"/>
              <w:sz w:val="20"/>
              <w:szCs w:val="20"/>
            </w:rPr>
          </w:pPr>
          <w:r w:rsidRPr="00CE35AD">
            <w:rPr>
              <w:rFonts w:ascii="Verdana" w:hAnsi="Verdana"/>
              <w:sz w:val="20"/>
              <w:szCs w:val="20"/>
              <w:lang w:val="es-ES"/>
            </w:rPr>
            <w:t>Contenido</w:t>
          </w:r>
        </w:p>
        <w:p w14:paraId="6303680B" w14:textId="77777777" w:rsidR="00CE35AD" w:rsidRPr="00CE35AD" w:rsidRDefault="00CE35AD" w:rsidP="00CE35AD">
          <w:pPr>
            <w:pStyle w:val="TDC1"/>
            <w:tabs>
              <w:tab w:val="right" w:leader="dot" w:pos="9736"/>
            </w:tabs>
            <w:rPr>
              <w:rFonts w:ascii="Verdana" w:hAnsi="Verdana" w:cstheme="minorBidi"/>
              <w:noProof/>
              <w:kern w:val="2"/>
              <w:sz w:val="20"/>
              <w:szCs w:val="20"/>
              <w14:ligatures w14:val="standardContextual"/>
            </w:rPr>
          </w:pPr>
          <w:r w:rsidRPr="00CE35AD">
            <w:rPr>
              <w:rFonts w:ascii="Verdana" w:hAnsi="Verdana"/>
              <w:sz w:val="20"/>
              <w:szCs w:val="20"/>
            </w:rPr>
            <w:fldChar w:fldCharType="begin"/>
          </w:r>
          <w:r w:rsidRPr="00CE35AD">
            <w:rPr>
              <w:rFonts w:ascii="Verdana" w:hAnsi="Verdana"/>
              <w:sz w:val="20"/>
              <w:szCs w:val="20"/>
            </w:rPr>
            <w:instrText xml:space="preserve"> TOC \o "1-3" \h \z \u </w:instrText>
          </w:r>
          <w:r w:rsidRPr="00CE35AD">
            <w:rPr>
              <w:rFonts w:ascii="Verdana" w:hAnsi="Verdana"/>
              <w:sz w:val="20"/>
              <w:szCs w:val="20"/>
            </w:rPr>
            <w:fldChar w:fldCharType="separate"/>
          </w:r>
          <w:hyperlink w:anchor="_Toc181721683" w:history="1">
            <w:r w:rsidRPr="00CE35AD">
              <w:rPr>
                <w:rStyle w:val="Hipervnculo"/>
                <w:rFonts w:ascii="Verdana" w:hAnsi="Verdana" w:cs="Tahoma"/>
                <w:b/>
                <w:bCs/>
                <w:noProof/>
                <w:sz w:val="20"/>
                <w:szCs w:val="20"/>
                <w:lang w:val="es-US"/>
              </w:rPr>
              <w:t>Introducción</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_Toc181721683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3</w:t>
            </w:r>
            <w:r w:rsidRPr="00CE35AD">
              <w:rPr>
                <w:rFonts w:ascii="Verdana" w:hAnsi="Verdana"/>
                <w:noProof/>
                <w:webHidden/>
                <w:sz w:val="20"/>
                <w:szCs w:val="20"/>
              </w:rPr>
              <w:fldChar w:fldCharType="end"/>
            </w:r>
          </w:hyperlink>
        </w:p>
        <w:p w14:paraId="14BB6609" w14:textId="77777777" w:rsidR="00CE35AD" w:rsidRPr="00CE35AD" w:rsidRDefault="00CE35AD" w:rsidP="00CE35AD">
          <w:pPr>
            <w:pStyle w:val="TDC1"/>
            <w:tabs>
              <w:tab w:val="left" w:pos="720"/>
              <w:tab w:val="right" w:leader="dot" w:pos="9736"/>
            </w:tabs>
            <w:rPr>
              <w:rFonts w:ascii="Verdana" w:hAnsi="Verdana" w:cstheme="minorBidi"/>
              <w:noProof/>
              <w:kern w:val="2"/>
              <w:sz w:val="20"/>
              <w:szCs w:val="20"/>
              <w14:ligatures w14:val="standardContextual"/>
            </w:rPr>
          </w:pPr>
          <w:hyperlink w:anchor="_Toc181721684" w:history="1">
            <w:r w:rsidRPr="00CE35AD">
              <w:rPr>
                <w:rStyle w:val="Hipervnculo"/>
                <w:rFonts w:ascii="Verdana" w:hAnsi="Verdana"/>
                <w:b/>
                <w:bCs/>
                <w:noProof/>
                <w:sz w:val="20"/>
                <w:szCs w:val="20"/>
                <w:lang w:val="es-US"/>
              </w:rPr>
              <w:t>1.</w:t>
            </w:r>
            <w:r w:rsidRPr="00CE35AD">
              <w:rPr>
                <w:rFonts w:ascii="Verdana" w:hAnsi="Verdana" w:cstheme="minorBidi"/>
                <w:noProof/>
                <w:kern w:val="2"/>
                <w:sz w:val="20"/>
                <w:szCs w:val="20"/>
                <w14:ligatures w14:val="standardContextual"/>
              </w:rPr>
              <w:tab/>
            </w:r>
            <w:r w:rsidRPr="00CE35AD">
              <w:rPr>
                <w:rStyle w:val="Hipervnculo"/>
                <w:rFonts w:ascii="Verdana" w:hAnsi="Verdana"/>
                <w:b/>
                <w:bCs/>
                <w:noProof/>
                <w:sz w:val="20"/>
                <w:szCs w:val="20"/>
                <w:lang w:val="es-US"/>
              </w:rPr>
              <w:t>Breve Reseña Histórica</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_Toc181721684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4</w:t>
            </w:r>
            <w:r w:rsidRPr="00CE35AD">
              <w:rPr>
                <w:rFonts w:ascii="Verdana" w:hAnsi="Verdana"/>
                <w:noProof/>
                <w:webHidden/>
                <w:sz w:val="20"/>
                <w:szCs w:val="20"/>
              </w:rPr>
              <w:fldChar w:fldCharType="end"/>
            </w:r>
          </w:hyperlink>
        </w:p>
        <w:p w14:paraId="74461A4B" w14:textId="689CAB69" w:rsidR="00CE35AD" w:rsidRPr="00CE35AD" w:rsidRDefault="00CE35AD" w:rsidP="00CE35AD">
          <w:pPr>
            <w:pStyle w:val="TDC2"/>
            <w:tabs>
              <w:tab w:val="left" w:pos="960"/>
              <w:tab w:val="right" w:leader="dot" w:pos="9736"/>
            </w:tabs>
            <w:rPr>
              <w:rFonts w:ascii="Verdana" w:hAnsi="Verdana" w:cstheme="minorBidi"/>
              <w:noProof/>
              <w:kern w:val="2"/>
              <w:sz w:val="20"/>
              <w:szCs w:val="20"/>
              <w14:ligatures w14:val="standardContextual"/>
            </w:rPr>
          </w:pPr>
          <w:hyperlink w:anchor="_Toc181721685" w:history="1">
            <w:r w:rsidRPr="00CE35AD">
              <w:rPr>
                <w:rStyle w:val="Hipervnculo"/>
                <w:rFonts w:ascii="Verdana" w:hAnsi="Verdana"/>
                <w:b/>
                <w:bCs/>
                <w:noProof/>
                <w:sz w:val="20"/>
                <w:szCs w:val="20"/>
                <w:lang w:val="es-US"/>
              </w:rPr>
              <w:t>1.1</w:t>
            </w:r>
            <w:r w:rsidRPr="00CE35AD">
              <w:rPr>
                <w:rFonts w:ascii="Verdana" w:hAnsi="Verdana" w:cstheme="minorBidi"/>
                <w:noProof/>
                <w:kern w:val="2"/>
                <w:sz w:val="20"/>
                <w:szCs w:val="20"/>
                <w14:ligatures w14:val="standardContextual"/>
              </w:rPr>
              <w:tab/>
            </w:r>
            <w:r w:rsidRPr="00CE35AD">
              <w:rPr>
                <w:rStyle w:val="Hipervnculo"/>
                <w:rFonts w:ascii="Verdana" w:hAnsi="Verdana"/>
                <w:b/>
                <w:bCs/>
                <w:noProof/>
                <w:sz w:val="20"/>
                <w:szCs w:val="20"/>
                <w:lang w:val="es-US"/>
              </w:rPr>
              <w:t xml:space="preserve">Lenguaje de programación </w:t>
            </w:r>
            <w:r w:rsidR="00301CF5">
              <w:rPr>
                <w:rStyle w:val="Hipervnculo"/>
                <w:rFonts w:ascii="Verdana" w:hAnsi="Verdana"/>
                <w:b/>
                <w:bCs/>
                <w:noProof/>
                <w:sz w:val="20"/>
                <w:szCs w:val="20"/>
                <w:lang w:val="es-US"/>
              </w:rPr>
              <w:t>OBJETIVE-C</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_Toc181721685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4</w:t>
            </w:r>
            <w:r w:rsidRPr="00CE35AD">
              <w:rPr>
                <w:rFonts w:ascii="Verdana" w:hAnsi="Verdana"/>
                <w:noProof/>
                <w:webHidden/>
                <w:sz w:val="20"/>
                <w:szCs w:val="20"/>
              </w:rPr>
              <w:fldChar w:fldCharType="end"/>
            </w:r>
          </w:hyperlink>
        </w:p>
        <w:p w14:paraId="406BA3D6" w14:textId="140DF30F" w:rsidR="00CE35AD" w:rsidRPr="00CE35AD" w:rsidRDefault="00CE35AD" w:rsidP="00CE35AD">
          <w:pPr>
            <w:pStyle w:val="TDC2"/>
            <w:tabs>
              <w:tab w:val="left" w:pos="960"/>
              <w:tab w:val="right" w:leader="dot" w:pos="9736"/>
            </w:tabs>
            <w:rPr>
              <w:rFonts w:ascii="Verdana" w:hAnsi="Verdana" w:cstheme="minorBidi"/>
              <w:noProof/>
              <w:kern w:val="2"/>
              <w:sz w:val="20"/>
              <w:szCs w:val="20"/>
              <w14:ligatures w14:val="standardContextual"/>
            </w:rPr>
          </w:pPr>
          <w:hyperlink w:anchor="_Toc181721686" w:history="1">
            <w:r w:rsidRPr="00CE35AD">
              <w:rPr>
                <w:rStyle w:val="Hipervnculo"/>
                <w:rFonts w:ascii="Verdana" w:hAnsi="Verdana"/>
                <w:b/>
                <w:bCs/>
                <w:noProof/>
                <w:sz w:val="20"/>
                <w:szCs w:val="20"/>
                <w:lang w:val="es-US"/>
              </w:rPr>
              <w:t>1.2</w:t>
            </w:r>
            <w:r w:rsidRPr="00CE35AD">
              <w:rPr>
                <w:rFonts w:ascii="Verdana" w:hAnsi="Verdana" w:cstheme="minorBidi"/>
                <w:noProof/>
                <w:kern w:val="2"/>
                <w:sz w:val="20"/>
                <w:szCs w:val="20"/>
                <w14:ligatures w14:val="standardContextual"/>
              </w:rPr>
              <w:tab/>
            </w:r>
            <w:r w:rsidRPr="00CE35AD">
              <w:rPr>
                <w:rStyle w:val="Hipervnculo"/>
                <w:rFonts w:ascii="Verdana" w:hAnsi="Verdana"/>
                <w:b/>
                <w:bCs/>
                <w:noProof/>
                <w:sz w:val="20"/>
                <w:szCs w:val="20"/>
                <w:lang w:val="es-US"/>
              </w:rPr>
              <w:t xml:space="preserve">Lenguaje de programación </w:t>
            </w:r>
            <w:r w:rsidR="00301CF5">
              <w:rPr>
                <w:rStyle w:val="Hipervnculo"/>
                <w:rFonts w:ascii="Verdana" w:hAnsi="Verdana"/>
                <w:b/>
                <w:bCs/>
                <w:noProof/>
                <w:sz w:val="20"/>
                <w:szCs w:val="20"/>
                <w:lang w:val="es-US"/>
              </w:rPr>
              <w:t>C#</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_Toc181721686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4</w:t>
            </w:r>
            <w:r w:rsidRPr="00CE35AD">
              <w:rPr>
                <w:rFonts w:ascii="Verdana" w:hAnsi="Verdana"/>
                <w:noProof/>
                <w:webHidden/>
                <w:sz w:val="20"/>
                <w:szCs w:val="20"/>
              </w:rPr>
              <w:fldChar w:fldCharType="end"/>
            </w:r>
          </w:hyperlink>
        </w:p>
        <w:p w14:paraId="7C79147E" w14:textId="77777777" w:rsidR="00CE35AD" w:rsidRPr="00CE35AD" w:rsidRDefault="00CE35AD" w:rsidP="00CE35AD">
          <w:pPr>
            <w:pStyle w:val="TDC2"/>
            <w:tabs>
              <w:tab w:val="left" w:pos="960"/>
              <w:tab w:val="right" w:leader="dot" w:pos="9736"/>
            </w:tabs>
            <w:rPr>
              <w:rFonts w:ascii="Verdana" w:hAnsi="Verdana" w:cstheme="minorBidi"/>
              <w:noProof/>
              <w:kern w:val="2"/>
              <w:sz w:val="20"/>
              <w:szCs w:val="20"/>
              <w14:ligatures w14:val="standardContextual"/>
            </w:rPr>
          </w:pPr>
          <w:hyperlink w:anchor="_Toc181721687" w:history="1">
            <w:r w:rsidRPr="00CE35AD">
              <w:rPr>
                <w:rStyle w:val="Hipervnculo"/>
                <w:rFonts w:ascii="Verdana" w:hAnsi="Verdana"/>
                <w:b/>
                <w:bCs/>
                <w:noProof/>
                <w:sz w:val="20"/>
                <w:szCs w:val="20"/>
                <w:lang w:val="es-US"/>
              </w:rPr>
              <w:t>2.1</w:t>
            </w:r>
            <w:r w:rsidRPr="00CE35AD">
              <w:rPr>
                <w:rFonts w:ascii="Verdana" w:hAnsi="Verdana" w:cstheme="minorBidi"/>
                <w:noProof/>
                <w:kern w:val="2"/>
                <w:sz w:val="20"/>
                <w:szCs w:val="20"/>
                <w14:ligatures w14:val="standardContextual"/>
              </w:rPr>
              <w:tab/>
            </w:r>
            <w:r w:rsidRPr="00CE35AD">
              <w:rPr>
                <w:rStyle w:val="Hipervnculo"/>
                <w:rFonts w:ascii="Verdana" w:hAnsi="Verdana"/>
                <w:b/>
                <w:bCs/>
                <w:noProof/>
                <w:sz w:val="20"/>
                <w:szCs w:val="20"/>
                <w:lang w:val="es-US"/>
              </w:rPr>
              <w:t>Características del lenguaje Cobol</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_Toc181721687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5</w:t>
            </w:r>
            <w:r w:rsidRPr="00CE35AD">
              <w:rPr>
                <w:rFonts w:ascii="Verdana" w:hAnsi="Verdana"/>
                <w:noProof/>
                <w:webHidden/>
                <w:sz w:val="20"/>
                <w:szCs w:val="20"/>
              </w:rPr>
              <w:fldChar w:fldCharType="end"/>
            </w:r>
          </w:hyperlink>
        </w:p>
        <w:p w14:paraId="4C14181D" w14:textId="77777777" w:rsidR="00CE35AD" w:rsidRPr="00CE35AD" w:rsidRDefault="00CE35AD" w:rsidP="00CE35AD">
          <w:pPr>
            <w:pStyle w:val="TDC1"/>
            <w:tabs>
              <w:tab w:val="right" w:leader="dot" w:pos="9736"/>
            </w:tabs>
            <w:rPr>
              <w:rFonts w:ascii="Verdana" w:hAnsi="Verdana" w:cstheme="minorBidi"/>
              <w:noProof/>
              <w:kern w:val="2"/>
              <w:sz w:val="20"/>
              <w:szCs w:val="20"/>
              <w14:ligatures w14:val="standardContextual"/>
            </w:rPr>
          </w:pPr>
          <w:hyperlink w:anchor="_Toc181721688" w:history="1">
            <w:r w:rsidRPr="00CE35AD">
              <w:rPr>
                <w:rStyle w:val="Hipervnculo"/>
                <w:rFonts w:ascii="Verdana" w:hAnsi="Verdana"/>
                <w:b/>
                <w:bCs/>
                <w:noProof/>
                <w:sz w:val="20"/>
                <w:szCs w:val="20"/>
                <w:lang w:val="es-US"/>
              </w:rPr>
              <w:t>3. Objetos de datos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_Toc181721688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6</w:t>
            </w:r>
            <w:r w:rsidRPr="00CE35AD">
              <w:rPr>
                <w:rFonts w:ascii="Verdana" w:hAnsi="Verdana"/>
                <w:noProof/>
                <w:webHidden/>
                <w:sz w:val="20"/>
                <w:szCs w:val="20"/>
              </w:rPr>
              <w:fldChar w:fldCharType="end"/>
            </w:r>
          </w:hyperlink>
        </w:p>
        <w:p w14:paraId="39EDF191" w14:textId="77777777" w:rsidR="00CE35AD" w:rsidRPr="00CE35AD" w:rsidRDefault="00CE35AD" w:rsidP="00CE35AD">
          <w:pPr>
            <w:pStyle w:val="TDC2"/>
            <w:tabs>
              <w:tab w:val="right" w:leader="dot" w:pos="9736"/>
            </w:tabs>
            <w:rPr>
              <w:rFonts w:ascii="Verdana" w:hAnsi="Verdana" w:cstheme="minorBidi"/>
              <w:noProof/>
              <w:kern w:val="2"/>
              <w:sz w:val="20"/>
              <w:szCs w:val="20"/>
              <w14:ligatures w14:val="standardContextual"/>
            </w:rPr>
          </w:pPr>
          <w:hyperlink w:anchor="_Toc181721689" w:history="1">
            <w:r w:rsidRPr="00CE35AD">
              <w:rPr>
                <w:rStyle w:val="Hipervnculo"/>
                <w:rFonts w:ascii="Verdana" w:hAnsi="Verdana"/>
                <w:noProof/>
                <w:sz w:val="20"/>
                <w:szCs w:val="20"/>
                <w:lang w:val="es-US"/>
              </w:rPr>
              <w:t>3.1 Tipos de datos primitivos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_Toc181721689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6</w:t>
            </w:r>
            <w:r w:rsidRPr="00CE35AD">
              <w:rPr>
                <w:rFonts w:ascii="Verdana" w:hAnsi="Verdana"/>
                <w:noProof/>
                <w:webHidden/>
                <w:sz w:val="20"/>
                <w:szCs w:val="20"/>
              </w:rPr>
              <w:fldChar w:fldCharType="end"/>
            </w:r>
          </w:hyperlink>
        </w:p>
        <w:p w14:paraId="78592A21"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690" w:history="1">
            <w:r w:rsidRPr="00CE35AD">
              <w:rPr>
                <w:rStyle w:val="Hipervnculo"/>
                <w:rFonts w:ascii="Verdana" w:hAnsi="Verdana"/>
                <w:noProof/>
                <w:sz w:val="20"/>
                <w:szCs w:val="20"/>
                <w:lang w:val="es-US"/>
              </w:rPr>
              <w:t>3.1.1 Variables y constantes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_Toc181721690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6</w:t>
            </w:r>
            <w:r w:rsidRPr="00CE35AD">
              <w:rPr>
                <w:rFonts w:ascii="Verdana" w:hAnsi="Verdana"/>
                <w:noProof/>
                <w:webHidden/>
                <w:sz w:val="20"/>
                <w:szCs w:val="20"/>
              </w:rPr>
              <w:fldChar w:fldCharType="end"/>
            </w:r>
          </w:hyperlink>
        </w:p>
        <w:p w14:paraId="0FB227C1"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691" w:history="1">
            <w:r w:rsidRPr="00CE35AD">
              <w:rPr>
                <w:rStyle w:val="Hipervnculo"/>
                <w:rFonts w:ascii="Verdana" w:hAnsi="Verdana"/>
                <w:noProof/>
                <w:sz w:val="20"/>
                <w:szCs w:val="20"/>
                <w:lang w:val="es-US"/>
              </w:rPr>
              <w:t>3.1.2 Tipos de datos numéricos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_Toc181721691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6</w:t>
            </w:r>
            <w:r w:rsidRPr="00CE35AD">
              <w:rPr>
                <w:rFonts w:ascii="Verdana" w:hAnsi="Verdana"/>
                <w:noProof/>
                <w:webHidden/>
                <w:sz w:val="20"/>
                <w:szCs w:val="20"/>
              </w:rPr>
              <w:fldChar w:fldCharType="end"/>
            </w:r>
          </w:hyperlink>
        </w:p>
        <w:p w14:paraId="40ABE304"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692" w:history="1">
            <w:r w:rsidRPr="00CE35AD">
              <w:rPr>
                <w:rStyle w:val="Hipervnculo"/>
                <w:rFonts w:ascii="Verdana" w:hAnsi="Verdana"/>
                <w:noProof/>
                <w:sz w:val="20"/>
                <w:szCs w:val="20"/>
                <w:lang w:val="es-US"/>
              </w:rPr>
              <w:t>3.1.3 Tipos de datos de caracteres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_Toc181721692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6</w:t>
            </w:r>
            <w:r w:rsidRPr="00CE35AD">
              <w:rPr>
                <w:rFonts w:ascii="Verdana" w:hAnsi="Verdana"/>
                <w:noProof/>
                <w:webHidden/>
                <w:sz w:val="20"/>
                <w:szCs w:val="20"/>
              </w:rPr>
              <w:fldChar w:fldCharType="end"/>
            </w:r>
          </w:hyperlink>
        </w:p>
        <w:p w14:paraId="1D30EA5F"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693" w:history="1">
            <w:r w:rsidRPr="00CE35AD">
              <w:rPr>
                <w:rStyle w:val="Hipervnculo"/>
                <w:rFonts w:ascii="Verdana" w:hAnsi="Verdana"/>
                <w:noProof/>
                <w:sz w:val="20"/>
                <w:szCs w:val="20"/>
                <w:lang w:val="es-US"/>
              </w:rPr>
              <w:t>3.1.4 Tipos de datos booleanos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_Toc181721693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7</w:t>
            </w:r>
            <w:r w:rsidRPr="00CE35AD">
              <w:rPr>
                <w:rFonts w:ascii="Verdana" w:hAnsi="Verdana"/>
                <w:noProof/>
                <w:webHidden/>
                <w:sz w:val="20"/>
                <w:szCs w:val="20"/>
              </w:rPr>
              <w:fldChar w:fldCharType="end"/>
            </w:r>
          </w:hyperlink>
        </w:p>
        <w:p w14:paraId="789BF0C9" w14:textId="77777777" w:rsidR="00CE35AD" w:rsidRPr="00CE35AD" w:rsidRDefault="00CE35AD" w:rsidP="00CE35AD">
          <w:pPr>
            <w:pStyle w:val="TDC2"/>
            <w:tabs>
              <w:tab w:val="right" w:leader="dot" w:pos="9736"/>
            </w:tabs>
            <w:rPr>
              <w:rFonts w:ascii="Verdana" w:hAnsi="Verdana" w:cstheme="minorBidi"/>
              <w:noProof/>
              <w:kern w:val="2"/>
              <w:sz w:val="20"/>
              <w:szCs w:val="20"/>
              <w14:ligatures w14:val="standardContextual"/>
            </w:rPr>
          </w:pPr>
          <w:hyperlink w:anchor="_Toc181721694" w:history="1">
            <w:r w:rsidRPr="00CE35AD">
              <w:rPr>
                <w:rStyle w:val="Hipervnculo"/>
                <w:rFonts w:ascii="Verdana" w:hAnsi="Verdana"/>
                <w:noProof/>
                <w:sz w:val="20"/>
                <w:szCs w:val="20"/>
                <w:lang w:val="es-US"/>
              </w:rPr>
              <w:t>3.2 Tipos de datos estructurados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_Toc181721694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7</w:t>
            </w:r>
            <w:r w:rsidRPr="00CE35AD">
              <w:rPr>
                <w:rFonts w:ascii="Verdana" w:hAnsi="Verdana"/>
                <w:noProof/>
                <w:webHidden/>
                <w:sz w:val="20"/>
                <w:szCs w:val="20"/>
              </w:rPr>
              <w:fldChar w:fldCharType="end"/>
            </w:r>
          </w:hyperlink>
        </w:p>
        <w:p w14:paraId="11714AA8"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695" w:history="1">
            <w:r w:rsidRPr="00CE35AD">
              <w:rPr>
                <w:rStyle w:val="Hipervnculo"/>
                <w:rFonts w:ascii="Verdana" w:hAnsi="Verdana"/>
                <w:noProof/>
                <w:sz w:val="20"/>
                <w:szCs w:val="20"/>
                <w:lang w:val="es-US"/>
              </w:rPr>
              <w:t>3.2.1 Tipos de datos de arreglos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_Toc181721695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7</w:t>
            </w:r>
            <w:r w:rsidRPr="00CE35AD">
              <w:rPr>
                <w:rFonts w:ascii="Verdana" w:hAnsi="Verdana"/>
                <w:noProof/>
                <w:webHidden/>
                <w:sz w:val="20"/>
                <w:szCs w:val="20"/>
              </w:rPr>
              <w:fldChar w:fldCharType="end"/>
            </w:r>
          </w:hyperlink>
        </w:p>
        <w:p w14:paraId="4249B76B"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696" w:history="1">
            <w:r w:rsidRPr="00CE35AD">
              <w:rPr>
                <w:rStyle w:val="Hipervnculo"/>
                <w:rFonts w:ascii="Verdana" w:hAnsi="Verdana"/>
                <w:noProof/>
                <w:sz w:val="20"/>
                <w:szCs w:val="20"/>
                <w:lang w:val="es-US"/>
              </w:rPr>
              <w:t>3.2.2 Tipos de datos de registro</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_Toc181721696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7</w:t>
            </w:r>
            <w:r w:rsidRPr="00CE35AD">
              <w:rPr>
                <w:rFonts w:ascii="Verdana" w:hAnsi="Verdana"/>
                <w:noProof/>
                <w:webHidden/>
                <w:sz w:val="20"/>
                <w:szCs w:val="20"/>
              </w:rPr>
              <w:fldChar w:fldCharType="end"/>
            </w:r>
          </w:hyperlink>
        </w:p>
        <w:p w14:paraId="210E5A0A"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697" w:history="1">
            <w:r w:rsidRPr="00CE35AD">
              <w:rPr>
                <w:rStyle w:val="Hipervnculo"/>
                <w:rFonts w:ascii="Verdana" w:hAnsi="Verdana"/>
                <w:noProof/>
                <w:sz w:val="20"/>
                <w:szCs w:val="20"/>
                <w:lang w:val="es-US"/>
              </w:rPr>
              <w:t>3.2.3 Apuntadores o Punteros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_Toc181721697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7</w:t>
            </w:r>
            <w:r w:rsidRPr="00CE35AD">
              <w:rPr>
                <w:rFonts w:ascii="Verdana" w:hAnsi="Verdana"/>
                <w:noProof/>
                <w:webHidden/>
                <w:sz w:val="20"/>
                <w:szCs w:val="20"/>
              </w:rPr>
              <w:fldChar w:fldCharType="end"/>
            </w:r>
          </w:hyperlink>
        </w:p>
        <w:p w14:paraId="3EA10720"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698" w:history="1">
            <w:r w:rsidRPr="00CE35AD">
              <w:rPr>
                <w:rStyle w:val="Hipervnculo"/>
                <w:rFonts w:ascii="Verdana" w:hAnsi="Verdana"/>
                <w:noProof/>
                <w:sz w:val="20"/>
                <w:szCs w:val="20"/>
                <w:lang w:val="es-US"/>
              </w:rPr>
              <w:t>3.2.4 Archivo de entrada/salida</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_Toc181721698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8</w:t>
            </w:r>
            <w:r w:rsidRPr="00CE35AD">
              <w:rPr>
                <w:rFonts w:ascii="Verdana" w:hAnsi="Verdana"/>
                <w:noProof/>
                <w:webHidden/>
                <w:sz w:val="20"/>
                <w:szCs w:val="20"/>
              </w:rPr>
              <w:fldChar w:fldCharType="end"/>
            </w:r>
          </w:hyperlink>
        </w:p>
        <w:p w14:paraId="429B3A21" w14:textId="77777777" w:rsidR="00CE35AD" w:rsidRPr="00CE35AD" w:rsidRDefault="00CE35AD" w:rsidP="00CE35AD">
          <w:pPr>
            <w:pStyle w:val="TDC2"/>
            <w:tabs>
              <w:tab w:val="right" w:leader="dot" w:pos="9736"/>
            </w:tabs>
            <w:rPr>
              <w:rFonts w:ascii="Verdana" w:hAnsi="Verdana" w:cstheme="minorBidi"/>
              <w:noProof/>
              <w:kern w:val="2"/>
              <w:sz w:val="20"/>
              <w:szCs w:val="20"/>
              <w14:ligatures w14:val="standardContextual"/>
            </w:rPr>
          </w:pPr>
          <w:hyperlink w:anchor="_Toc181721699" w:history="1">
            <w:r w:rsidRPr="00CE35AD">
              <w:rPr>
                <w:rStyle w:val="Hipervnculo"/>
                <w:rFonts w:ascii="Verdana" w:hAnsi="Verdana"/>
                <w:noProof/>
                <w:sz w:val="20"/>
                <w:szCs w:val="20"/>
                <w:lang w:val="es-US"/>
              </w:rPr>
              <w:t>3.3 Tipos de datos definidos por el usuario</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_Toc181721699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8</w:t>
            </w:r>
            <w:r w:rsidRPr="00CE35AD">
              <w:rPr>
                <w:rFonts w:ascii="Verdana" w:hAnsi="Verdana"/>
                <w:noProof/>
                <w:webHidden/>
                <w:sz w:val="20"/>
                <w:szCs w:val="20"/>
              </w:rPr>
              <w:fldChar w:fldCharType="end"/>
            </w:r>
          </w:hyperlink>
        </w:p>
        <w:p w14:paraId="5811E638" w14:textId="77777777" w:rsidR="00CE35AD" w:rsidRPr="00CE35AD" w:rsidRDefault="00CE35AD" w:rsidP="00CE35AD">
          <w:pPr>
            <w:pStyle w:val="TDC1"/>
            <w:tabs>
              <w:tab w:val="right" w:leader="dot" w:pos="9736"/>
            </w:tabs>
            <w:rPr>
              <w:rFonts w:ascii="Verdana" w:hAnsi="Verdana" w:cstheme="minorBidi"/>
              <w:noProof/>
              <w:kern w:val="2"/>
              <w:sz w:val="20"/>
              <w:szCs w:val="20"/>
              <w14:ligatures w14:val="standardContextual"/>
            </w:rPr>
          </w:pPr>
          <w:hyperlink w:anchor="_Toc181721700" w:history="1">
            <w:r w:rsidRPr="00CE35AD">
              <w:rPr>
                <w:rStyle w:val="Hipervnculo"/>
                <w:rFonts w:ascii="Verdana" w:hAnsi="Verdana"/>
                <w:b/>
                <w:bCs/>
                <w:noProof/>
                <w:sz w:val="20"/>
                <w:szCs w:val="20"/>
                <w:lang w:val="es-US"/>
              </w:rPr>
              <w:t>4. Control de secuencia</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_Toc181721700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8</w:t>
            </w:r>
            <w:r w:rsidRPr="00CE35AD">
              <w:rPr>
                <w:rFonts w:ascii="Verdana" w:hAnsi="Verdana"/>
                <w:noProof/>
                <w:webHidden/>
                <w:sz w:val="20"/>
                <w:szCs w:val="20"/>
              </w:rPr>
              <w:fldChar w:fldCharType="end"/>
            </w:r>
          </w:hyperlink>
        </w:p>
        <w:p w14:paraId="41B9D134" w14:textId="77777777" w:rsidR="00CE35AD" w:rsidRPr="00CE35AD" w:rsidRDefault="00CE35AD" w:rsidP="00CE35AD">
          <w:pPr>
            <w:pStyle w:val="TDC2"/>
            <w:tabs>
              <w:tab w:val="right" w:leader="dot" w:pos="9736"/>
            </w:tabs>
            <w:rPr>
              <w:rFonts w:ascii="Verdana" w:hAnsi="Verdana" w:cstheme="minorBidi"/>
              <w:noProof/>
              <w:kern w:val="2"/>
              <w:sz w:val="20"/>
              <w:szCs w:val="20"/>
              <w14:ligatures w14:val="standardContextual"/>
            </w:rPr>
          </w:pPr>
          <w:hyperlink w:anchor="_Toc181721701" w:history="1">
            <w:r w:rsidRPr="00CE35AD">
              <w:rPr>
                <w:rStyle w:val="Hipervnculo"/>
                <w:rFonts w:ascii="Verdana" w:hAnsi="Verdana"/>
                <w:noProof/>
                <w:sz w:val="20"/>
                <w:szCs w:val="20"/>
                <w:lang w:val="es-US"/>
              </w:rPr>
              <w:t>4.1 Expresiones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_Toc181721701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8</w:t>
            </w:r>
            <w:r w:rsidRPr="00CE35AD">
              <w:rPr>
                <w:rFonts w:ascii="Verdana" w:hAnsi="Verdana"/>
                <w:noProof/>
                <w:webHidden/>
                <w:sz w:val="20"/>
                <w:szCs w:val="20"/>
              </w:rPr>
              <w:fldChar w:fldCharType="end"/>
            </w:r>
          </w:hyperlink>
        </w:p>
        <w:p w14:paraId="109B9016" w14:textId="77777777" w:rsidR="00CE35AD" w:rsidRPr="00CE35AD" w:rsidRDefault="00CE35AD" w:rsidP="00CE35AD">
          <w:pPr>
            <w:pStyle w:val="TDC2"/>
            <w:tabs>
              <w:tab w:val="right" w:leader="dot" w:pos="9736"/>
            </w:tabs>
            <w:rPr>
              <w:rFonts w:ascii="Verdana" w:hAnsi="Verdana" w:cstheme="minorBidi"/>
              <w:noProof/>
              <w:kern w:val="2"/>
              <w:sz w:val="20"/>
              <w:szCs w:val="20"/>
              <w14:ligatures w14:val="standardContextual"/>
            </w:rPr>
          </w:pPr>
          <w:hyperlink w:anchor="_Toc181721702" w:history="1">
            <w:r w:rsidRPr="00CE35AD">
              <w:rPr>
                <w:rStyle w:val="Hipervnculo"/>
                <w:rFonts w:ascii="Verdana" w:hAnsi="Verdana"/>
                <w:noProof/>
                <w:sz w:val="20"/>
                <w:szCs w:val="20"/>
                <w:lang w:val="es-US"/>
              </w:rPr>
              <w:t>4.2 Enunciados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_Toc181721702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8</w:t>
            </w:r>
            <w:r w:rsidRPr="00CE35AD">
              <w:rPr>
                <w:rFonts w:ascii="Verdana" w:hAnsi="Verdana"/>
                <w:noProof/>
                <w:webHidden/>
                <w:sz w:val="20"/>
                <w:szCs w:val="20"/>
              </w:rPr>
              <w:fldChar w:fldCharType="end"/>
            </w:r>
          </w:hyperlink>
        </w:p>
        <w:p w14:paraId="3AF34774"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703" w:history="1">
            <w:r w:rsidRPr="00CE35AD">
              <w:rPr>
                <w:rStyle w:val="Hipervnculo"/>
                <w:rFonts w:ascii="Verdana" w:hAnsi="Verdana"/>
                <w:noProof/>
                <w:sz w:val="20"/>
                <w:szCs w:val="20"/>
                <w:lang w:val="es-US"/>
              </w:rPr>
              <w:t>4.1.1 Enunciados de entrada y salida</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_Toc181721703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8</w:t>
            </w:r>
            <w:r w:rsidRPr="00CE35AD">
              <w:rPr>
                <w:rFonts w:ascii="Verdana" w:hAnsi="Verdana"/>
                <w:noProof/>
                <w:webHidden/>
                <w:sz w:val="20"/>
                <w:szCs w:val="20"/>
              </w:rPr>
              <w:fldChar w:fldCharType="end"/>
            </w:r>
          </w:hyperlink>
        </w:p>
        <w:p w14:paraId="2208EE1B"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704" w:history="1">
            <w:r w:rsidRPr="00CE35AD">
              <w:rPr>
                <w:rStyle w:val="Hipervnculo"/>
                <w:rFonts w:ascii="Verdana" w:hAnsi="Verdana"/>
                <w:noProof/>
                <w:sz w:val="20"/>
                <w:szCs w:val="20"/>
                <w:lang w:val="es-US"/>
              </w:rPr>
              <w:t>4.1.2 Enunciados compuestos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_Toc181721704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9</w:t>
            </w:r>
            <w:r w:rsidRPr="00CE35AD">
              <w:rPr>
                <w:rFonts w:ascii="Verdana" w:hAnsi="Verdana"/>
                <w:noProof/>
                <w:webHidden/>
                <w:sz w:val="20"/>
                <w:szCs w:val="20"/>
              </w:rPr>
              <w:fldChar w:fldCharType="end"/>
            </w:r>
          </w:hyperlink>
        </w:p>
        <w:p w14:paraId="4BA347CB"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705" w:history="1">
            <w:r w:rsidRPr="00CE35AD">
              <w:rPr>
                <w:rStyle w:val="Hipervnculo"/>
                <w:rFonts w:ascii="Verdana" w:hAnsi="Verdana"/>
                <w:noProof/>
                <w:sz w:val="20"/>
                <w:szCs w:val="20"/>
                <w:lang w:val="es-US"/>
              </w:rPr>
              <w:t>4.1.3 Enunciados condicionales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_Toc181721705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9</w:t>
            </w:r>
            <w:r w:rsidRPr="00CE35AD">
              <w:rPr>
                <w:rFonts w:ascii="Verdana" w:hAnsi="Verdana"/>
                <w:noProof/>
                <w:webHidden/>
                <w:sz w:val="20"/>
                <w:szCs w:val="20"/>
              </w:rPr>
              <w:fldChar w:fldCharType="end"/>
            </w:r>
          </w:hyperlink>
        </w:p>
        <w:p w14:paraId="5206033F" w14:textId="77777777" w:rsidR="00CE35AD" w:rsidRPr="00CE35AD" w:rsidRDefault="00CE35AD" w:rsidP="00CE35AD">
          <w:pPr>
            <w:pStyle w:val="TDC3"/>
            <w:tabs>
              <w:tab w:val="right" w:leader="dot" w:pos="9736"/>
            </w:tabs>
            <w:rPr>
              <w:rFonts w:ascii="Verdana" w:hAnsi="Verdana" w:cstheme="minorBidi"/>
              <w:noProof/>
              <w:kern w:val="2"/>
              <w:sz w:val="20"/>
              <w:szCs w:val="20"/>
              <w14:ligatures w14:val="standardContextual"/>
            </w:rPr>
          </w:pPr>
          <w:hyperlink w:anchor="_Toc181721706" w:history="1">
            <w:r w:rsidRPr="00CE35AD">
              <w:rPr>
                <w:rStyle w:val="Hipervnculo"/>
                <w:rFonts w:ascii="Verdana" w:hAnsi="Verdana"/>
                <w:noProof/>
                <w:sz w:val="20"/>
                <w:szCs w:val="20"/>
                <w:lang w:val="es-US"/>
              </w:rPr>
              <w:t>4.1.4 Enunciados de iteración</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_Toc181721706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9</w:t>
            </w:r>
            <w:r w:rsidRPr="00CE35AD">
              <w:rPr>
                <w:rFonts w:ascii="Verdana" w:hAnsi="Verdana"/>
                <w:noProof/>
                <w:webHidden/>
                <w:sz w:val="20"/>
                <w:szCs w:val="20"/>
              </w:rPr>
              <w:fldChar w:fldCharType="end"/>
            </w:r>
          </w:hyperlink>
        </w:p>
        <w:p w14:paraId="4BB7732F" w14:textId="77777777" w:rsidR="00CE35AD" w:rsidRPr="00CE35AD" w:rsidRDefault="00CE35AD" w:rsidP="00CE35AD">
          <w:pPr>
            <w:pStyle w:val="TDC1"/>
            <w:tabs>
              <w:tab w:val="right" w:leader="dot" w:pos="9736"/>
            </w:tabs>
            <w:rPr>
              <w:rFonts w:ascii="Verdana" w:hAnsi="Verdana" w:cstheme="minorBidi"/>
              <w:noProof/>
              <w:kern w:val="2"/>
              <w:sz w:val="20"/>
              <w:szCs w:val="20"/>
              <w14:ligatures w14:val="standardContextual"/>
            </w:rPr>
          </w:pPr>
          <w:hyperlink w:anchor="_Toc181721707" w:history="1">
            <w:r w:rsidRPr="00CE35AD">
              <w:rPr>
                <w:rStyle w:val="Hipervnculo"/>
                <w:rFonts w:ascii="Verdana" w:hAnsi="Verdana"/>
                <w:b/>
                <w:bCs/>
                <w:noProof/>
                <w:sz w:val="20"/>
                <w:szCs w:val="20"/>
                <w:lang w:val="es-US"/>
              </w:rPr>
              <w:t>5. Subprogramas y gestión de almacenamiento</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_Toc181721707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10</w:t>
            </w:r>
            <w:r w:rsidRPr="00CE35AD">
              <w:rPr>
                <w:rFonts w:ascii="Verdana" w:hAnsi="Verdana"/>
                <w:noProof/>
                <w:webHidden/>
                <w:sz w:val="20"/>
                <w:szCs w:val="20"/>
              </w:rPr>
              <w:fldChar w:fldCharType="end"/>
            </w:r>
          </w:hyperlink>
        </w:p>
        <w:p w14:paraId="57CAB01C" w14:textId="77777777" w:rsidR="00CE35AD" w:rsidRPr="00CE35AD" w:rsidRDefault="00CE35AD" w:rsidP="00CE35AD">
          <w:pPr>
            <w:pStyle w:val="TDC1"/>
            <w:tabs>
              <w:tab w:val="right" w:leader="dot" w:pos="9736"/>
            </w:tabs>
            <w:rPr>
              <w:rFonts w:ascii="Verdana" w:hAnsi="Verdana" w:cstheme="minorBidi"/>
              <w:noProof/>
              <w:kern w:val="2"/>
              <w:sz w:val="20"/>
              <w:szCs w:val="20"/>
              <w14:ligatures w14:val="standardContextual"/>
            </w:rPr>
          </w:pPr>
          <w:hyperlink w:anchor="_Toc181721708" w:history="1">
            <w:r w:rsidRPr="00CE35AD">
              <w:rPr>
                <w:rStyle w:val="Hipervnculo"/>
                <w:rFonts w:ascii="Verdana" w:hAnsi="Verdana"/>
                <w:b/>
                <w:bCs/>
                <w:noProof/>
                <w:sz w:val="20"/>
                <w:szCs w:val="20"/>
                <w:lang w:val="es-US"/>
              </w:rPr>
              <w:t>6. Ejemplos prácticos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_Toc181721708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11</w:t>
            </w:r>
            <w:r w:rsidRPr="00CE35AD">
              <w:rPr>
                <w:rFonts w:ascii="Verdana" w:hAnsi="Verdana"/>
                <w:noProof/>
                <w:webHidden/>
                <w:sz w:val="20"/>
                <w:szCs w:val="20"/>
              </w:rPr>
              <w:fldChar w:fldCharType="end"/>
            </w:r>
          </w:hyperlink>
        </w:p>
        <w:p w14:paraId="15D2FA71" w14:textId="77777777" w:rsidR="00CE35AD" w:rsidRPr="00CE35AD" w:rsidRDefault="00CE35AD" w:rsidP="00CE35AD">
          <w:pPr>
            <w:pStyle w:val="TDC1"/>
            <w:tabs>
              <w:tab w:val="right" w:leader="dot" w:pos="9736"/>
            </w:tabs>
            <w:rPr>
              <w:rFonts w:ascii="Verdana" w:hAnsi="Verdana" w:cstheme="minorBidi"/>
              <w:noProof/>
              <w:kern w:val="2"/>
              <w:sz w:val="20"/>
              <w:szCs w:val="20"/>
              <w14:ligatures w14:val="standardContextual"/>
            </w:rPr>
          </w:pPr>
          <w:hyperlink w:anchor="_Toc181721709" w:history="1">
            <w:r w:rsidRPr="00CE35AD">
              <w:rPr>
                <w:rStyle w:val="Hipervnculo"/>
                <w:rFonts w:ascii="Verdana" w:hAnsi="Verdana"/>
                <w:b/>
                <w:bCs/>
                <w:noProof/>
                <w:sz w:val="20"/>
                <w:szCs w:val="20"/>
                <w:lang w:val="es-US"/>
              </w:rPr>
              <w:t>7. Cuadro de Comparación y Evaluación de los lenguajes de programación</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_Toc181721709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13</w:t>
            </w:r>
            <w:r w:rsidRPr="00CE35AD">
              <w:rPr>
                <w:rFonts w:ascii="Verdana" w:hAnsi="Verdana"/>
                <w:noProof/>
                <w:webHidden/>
                <w:sz w:val="20"/>
                <w:szCs w:val="20"/>
              </w:rPr>
              <w:fldChar w:fldCharType="end"/>
            </w:r>
          </w:hyperlink>
        </w:p>
        <w:p w14:paraId="59DE737A" w14:textId="77777777" w:rsidR="00CE35AD" w:rsidRPr="00CE35AD" w:rsidRDefault="00CE35AD" w:rsidP="00CE35AD">
          <w:pPr>
            <w:pStyle w:val="TDC1"/>
            <w:tabs>
              <w:tab w:val="right" w:leader="dot" w:pos="9736"/>
            </w:tabs>
            <w:rPr>
              <w:rFonts w:ascii="Verdana" w:hAnsi="Verdana" w:cstheme="minorBidi"/>
              <w:noProof/>
              <w:kern w:val="2"/>
              <w:sz w:val="20"/>
              <w:szCs w:val="20"/>
              <w14:ligatures w14:val="standardContextual"/>
            </w:rPr>
          </w:pPr>
          <w:hyperlink w:anchor="_Toc181721710" w:history="1">
            <w:r w:rsidRPr="00CE35AD">
              <w:rPr>
                <w:rStyle w:val="Hipervnculo"/>
                <w:rFonts w:ascii="Verdana" w:hAnsi="Verdana"/>
                <w:b/>
                <w:bCs/>
                <w:noProof/>
                <w:sz w:val="20"/>
                <w:szCs w:val="20"/>
                <w:lang w:val="es-US"/>
              </w:rPr>
              <w:t>8. Evaluación y conclusiones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_Toc181721710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18</w:t>
            </w:r>
            <w:r w:rsidRPr="00CE35AD">
              <w:rPr>
                <w:rFonts w:ascii="Verdana" w:hAnsi="Verdana"/>
                <w:noProof/>
                <w:webHidden/>
                <w:sz w:val="20"/>
                <w:szCs w:val="20"/>
              </w:rPr>
              <w:fldChar w:fldCharType="end"/>
            </w:r>
          </w:hyperlink>
        </w:p>
        <w:p w14:paraId="4600F286" w14:textId="77777777" w:rsidR="00CE35AD" w:rsidRPr="00CE35AD" w:rsidRDefault="00CE35AD" w:rsidP="00CE35AD">
          <w:pPr>
            <w:pStyle w:val="TDC1"/>
            <w:tabs>
              <w:tab w:val="right" w:leader="dot" w:pos="9736"/>
            </w:tabs>
            <w:rPr>
              <w:rFonts w:ascii="Verdana" w:hAnsi="Verdana" w:cstheme="minorBidi"/>
              <w:noProof/>
              <w:kern w:val="2"/>
              <w:sz w:val="20"/>
              <w:szCs w:val="20"/>
              <w14:ligatures w14:val="standardContextual"/>
            </w:rPr>
          </w:pPr>
          <w:hyperlink w:anchor="_Toc181721711" w:history="1">
            <w:r w:rsidRPr="00CE35AD">
              <w:rPr>
                <w:rStyle w:val="Hipervnculo"/>
                <w:rFonts w:ascii="Verdana" w:hAnsi="Verdana"/>
                <w:b/>
                <w:bCs/>
                <w:noProof/>
                <w:sz w:val="20"/>
                <w:szCs w:val="20"/>
                <w:lang w:val="es-US"/>
              </w:rPr>
              <w:t>Referencias Bibliográficas</w:t>
            </w:r>
            <w:r w:rsidRPr="00CE35AD">
              <w:rPr>
                <w:rFonts w:ascii="Verdana" w:hAnsi="Verdana"/>
                <w:noProof/>
                <w:webHidden/>
                <w:sz w:val="20"/>
                <w:szCs w:val="20"/>
              </w:rPr>
              <w:tab/>
            </w:r>
            <w:r w:rsidRPr="00CE35AD">
              <w:rPr>
                <w:rFonts w:ascii="Verdana" w:hAnsi="Verdana"/>
                <w:noProof/>
                <w:webHidden/>
                <w:sz w:val="20"/>
                <w:szCs w:val="20"/>
              </w:rPr>
              <w:fldChar w:fldCharType="begin"/>
            </w:r>
            <w:r w:rsidRPr="00CE35AD">
              <w:rPr>
                <w:rFonts w:ascii="Verdana" w:hAnsi="Verdana"/>
                <w:noProof/>
                <w:webHidden/>
                <w:sz w:val="20"/>
                <w:szCs w:val="20"/>
              </w:rPr>
              <w:instrText xml:space="preserve"> PAGEREF _Toc181721711 \h </w:instrText>
            </w:r>
            <w:r w:rsidRPr="00CE35AD">
              <w:rPr>
                <w:rFonts w:ascii="Verdana" w:hAnsi="Verdana"/>
                <w:noProof/>
                <w:webHidden/>
                <w:sz w:val="20"/>
                <w:szCs w:val="20"/>
              </w:rPr>
            </w:r>
            <w:r w:rsidRPr="00CE35AD">
              <w:rPr>
                <w:rFonts w:ascii="Verdana" w:hAnsi="Verdana"/>
                <w:noProof/>
                <w:webHidden/>
                <w:sz w:val="20"/>
                <w:szCs w:val="20"/>
              </w:rPr>
              <w:fldChar w:fldCharType="separate"/>
            </w:r>
            <w:r w:rsidRPr="00CE35AD">
              <w:rPr>
                <w:rFonts w:ascii="Verdana" w:hAnsi="Verdana"/>
                <w:noProof/>
                <w:webHidden/>
                <w:sz w:val="20"/>
                <w:szCs w:val="20"/>
              </w:rPr>
              <w:t>19</w:t>
            </w:r>
            <w:r w:rsidRPr="00CE35AD">
              <w:rPr>
                <w:rFonts w:ascii="Verdana" w:hAnsi="Verdana"/>
                <w:noProof/>
                <w:webHidden/>
                <w:sz w:val="20"/>
                <w:szCs w:val="20"/>
              </w:rPr>
              <w:fldChar w:fldCharType="end"/>
            </w:r>
          </w:hyperlink>
        </w:p>
        <w:p w14:paraId="2D64EB67" w14:textId="77777777" w:rsidR="00CE35AD" w:rsidRDefault="00CE35AD" w:rsidP="00CE35AD">
          <w:pPr>
            <w:widowControl/>
            <w:suppressAutoHyphens w:val="0"/>
            <w:spacing w:after="160" w:line="278" w:lineRule="auto"/>
            <w:rPr>
              <w:b/>
              <w:bCs/>
              <w:lang w:val="es-ES"/>
            </w:rPr>
          </w:pPr>
          <w:r w:rsidRPr="00CE35AD">
            <w:rPr>
              <w:rFonts w:ascii="Verdana" w:hAnsi="Verdana"/>
              <w:b/>
              <w:bCs/>
              <w:sz w:val="20"/>
              <w:szCs w:val="20"/>
              <w:lang w:val="es-ES"/>
            </w:rPr>
            <w:fldChar w:fldCharType="end"/>
          </w:r>
        </w:p>
      </w:sdtContent>
    </w:sdt>
    <w:p w14:paraId="1EB269EE" w14:textId="77777777" w:rsidR="00067F77" w:rsidRDefault="00067F77" w:rsidP="00D469A4">
      <w:pPr>
        <w:jc w:val="center"/>
        <w:rPr>
          <w:rFonts w:ascii="Verdana" w:hAnsi="Verdana"/>
          <w:b/>
          <w:bCs/>
          <w:sz w:val="20"/>
          <w:szCs w:val="20"/>
        </w:rPr>
      </w:pPr>
    </w:p>
    <w:p w14:paraId="5A7BDF2B" w14:textId="77777777" w:rsidR="00CE35AD" w:rsidRPr="00067F77" w:rsidRDefault="00CE35AD" w:rsidP="00D469A4">
      <w:pPr>
        <w:jc w:val="center"/>
        <w:rPr>
          <w:rFonts w:ascii="Verdana" w:hAnsi="Verdana"/>
          <w:b/>
          <w:bCs/>
          <w:sz w:val="20"/>
          <w:szCs w:val="20"/>
        </w:rPr>
      </w:pPr>
    </w:p>
    <w:p w14:paraId="705786D1" w14:textId="77777777" w:rsidR="00CE35AD" w:rsidRPr="00CE35AD" w:rsidRDefault="00CE35AD" w:rsidP="00CE35AD">
      <w:pPr>
        <w:pStyle w:val="Ttulo1"/>
        <w:numPr>
          <w:ilvl w:val="0"/>
          <w:numId w:val="60"/>
        </w:numPr>
        <w:rPr>
          <w:rFonts w:ascii="Verdana" w:hAnsi="Verdana"/>
          <w:b/>
          <w:bCs/>
          <w:color w:val="000000" w:themeColor="text1"/>
          <w:sz w:val="18"/>
          <w:szCs w:val="18"/>
          <w:lang w:val="es-US"/>
        </w:rPr>
      </w:pPr>
      <w:bookmarkStart w:id="2" w:name="_Toc181721684"/>
      <w:r w:rsidRPr="00CE35AD">
        <w:rPr>
          <w:rFonts w:ascii="Verdana" w:hAnsi="Verdana"/>
          <w:b/>
          <w:bCs/>
          <w:color w:val="000000" w:themeColor="text1"/>
          <w:sz w:val="18"/>
          <w:szCs w:val="18"/>
          <w:lang w:val="es-US"/>
        </w:rPr>
        <w:lastRenderedPageBreak/>
        <w:t>Breve Reseña Histórica</w:t>
      </w:r>
      <w:bookmarkEnd w:id="2"/>
    </w:p>
    <w:p w14:paraId="68DBE321" w14:textId="0062CA02" w:rsidR="00CE35AD" w:rsidRPr="00CE35AD" w:rsidRDefault="00CE35AD" w:rsidP="00CE35AD">
      <w:pPr>
        <w:pStyle w:val="Ttulo2"/>
        <w:numPr>
          <w:ilvl w:val="1"/>
          <w:numId w:val="60"/>
        </w:numPr>
        <w:ind w:left="1092" w:hanging="360"/>
        <w:rPr>
          <w:rFonts w:ascii="Verdana" w:hAnsi="Verdana"/>
          <w:b/>
          <w:bCs/>
          <w:color w:val="000000" w:themeColor="text1"/>
          <w:sz w:val="18"/>
          <w:szCs w:val="18"/>
          <w:lang w:val="es-US"/>
        </w:rPr>
      </w:pPr>
      <w:bookmarkStart w:id="3" w:name="_Toc181721685"/>
      <w:r w:rsidRPr="00CE35AD">
        <w:rPr>
          <w:rFonts w:ascii="Verdana" w:hAnsi="Verdana"/>
          <w:b/>
          <w:bCs/>
          <w:color w:val="000000" w:themeColor="text1"/>
          <w:sz w:val="18"/>
          <w:szCs w:val="18"/>
          <w:lang w:val="es-US"/>
        </w:rPr>
        <w:t xml:space="preserve">Lenguaje de programación </w:t>
      </w:r>
      <w:bookmarkEnd w:id="3"/>
      <w:r>
        <w:rPr>
          <w:rFonts w:ascii="Verdana" w:hAnsi="Verdana"/>
          <w:b/>
          <w:bCs/>
          <w:color w:val="000000" w:themeColor="text1"/>
          <w:sz w:val="18"/>
          <w:szCs w:val="18"/>
          <w:lang w:val="es-US"/>
        </w:rPr>
        <w:t>Objetive-c</w:t>
      </w:r>
    </w:p>
    <w:p w14:paraId="1A300A8D" w14:textId="77777777" w:rsidR="00542166" w:rsidRDefault="00542166" w:rsidP="00542166">
      <w:pPr>
        <w:jc w:val="both"/>
      </w:pPr>
    </w:p>
    <w:p w14:paraId="64733066" w14:textId="6E2846C6" w:rsidR="00542166" w:rsidRPr="00A023A4" w:rsidRDefault="00542166" w:rsidP="00542166">
      <w:pPr>
        <w:ind w:firstLine="708"/>
        <w:jc w:val="both"/>
        <w:rPr>
          <w:rFonts w:ascii="Verdana" w:hAnsi="Verdana"/>
          <w:sz w:val="20"/>
          <w:szCs w:val="20"/>
        </w:rPr>
      </w:pPr>
      <w:bookmarkStart w:id="4" w:name="_Hlk181748753"/>
      <w:r>
        <w:rPr>
          <w:rFonts w:ascii="Verdana" w:hAnsi="Verdana"/>
          <w:sz w:val="20"/>
          <w:szCs w:val="20"/>
        </w:rPr>
        <w:t>E</w:t>
      </w:r>
      <w:r w:rsidRPr="00A023A4">
        <w:rPr>
          <w:rFonts w:ascii="Verdana" w:hAnsi="Verdana"/>
          <w:sz w:val="20"/>
          <w:szCs w:val="20"/>
        </w:rPr>
        <w:t>s un lenguaje de programación orientado a objetos que fue desarrollado en la década de 1980 por Brad Cox y Tom Love. Es una extensión del lenguaje C, añadiendo capacidades de programación orientada a objetos mediante la inclusión de clases, métodos y el sistema de mensajes.</w:t>
      </w:r>
      <w:r>
        <w:rPr>
          <w:rFonts w:ascii="Verdana" w:hAnsi="Verdana"/>
          <w:sz w:val="20"/>
          <w:szCs w:val="20"/>
        </w:rPr>
        <w:t xml:space="preserve"> </w:t>
      </w:r>
      <w:r w:rsidRPr="00A023A4">
        <w:rPr>
          <w:rFonts w:ascii="Verdana" w:hAnsi="Verdana"/>
          <w:sz w:val="20"/>
          <w:szCs w:val="20"/>
        </w:rPr>
        <w:t xml:space="preserve">El lenguaje se caracteriza por su sintaxis única, que combina la notación de C con una estructura de mensajería dinámica basada en Smalltalk. Esto significa que en </w:t>
      </w:r>
      <w:proofErr w:type="spellStart"/>
      <w:r w:rsidRPr="00A023A4">
        <w:rPr>
          <w:rFonts w:ascii="Verdana" w:hAnsi="Verdana"/>
          <w:sz w:val="20"/>
          <w:szCs w:val="20"/>
        </w:rPr>
        <w:t>Objective</w:t>
      </w:r>
      <w:proofErr w:type="spellEnd"/>
      <w:r w:rsidRPr="00A023A4">
        <w:rPr>
          <w:rFonts w:ascii="Verdana" w:hAnsi="Verdana"/>
          <w:sz w:val="20"/>
          <w:szCs w:val="20"/>
        </w:rPr>
        <w:t>-C, los métodos no se invocan de la manera convencional (como en C o C++), sino que se envían mensajes a los objetos.</w:t>
      </w:r>
      <w:r>
        <w:rPr>
          <w:rFonts w:ascii="Verdana" w:hAnsi="Verdana"/>
          <w:sz w:val="20"/>
          <w:szCs w:val="20"/>
        </w:rPr>
        <w:t xml:space="preserve"> F</w:t>
      </w:r>
      <w:r w:rsidRPr="00A023A4">
        <w:rPr>
          <w:rFonts w:ascii="Verdana" w:hAnsi="Verdana"/>
          <w:sz w:val="20"/>
          <w:szCs w:val="20"/>
        </w:rPr>
        <w:t xml:space="preserve">ue el principal lenguaje de desarrollo para las plataformas de Apple (macOS, iOS, </w:t>
      </w:r>
      <w:proofErr w:type="spellStart"/>
      <w:r w:rsidRPr="00A023A4">
        <w:rPr>
          <w:rFonts w:ascii="Verdana" w:hAnsi="Verdana"/>
          <w:sz w:val="20"/>
          <w:szCs w:val="20"/>
        </w:rPr>
        <w:t>iPadOS</w:t>
      </w:r>
      <w:proofErr w:type="spellEnd"/>
      <w:r w:rsidRPr="00A023A4">
        <w:rPr>
          <w:rFonts w:ascii="Verdana" w:hAnsi="Verdana"/>
          <w:sz w:val="20"/>
          <w:szCs w:val="20"/>
        </w:rPr>
        <w:t xml:space="preserve">, </w:t>
      </w:r>
      <w:proofErr w:type="spellStart"/>
      <w:r w:rsidRPr="00A023A4">
        <w:rPr>
          <w:rFonts w:ascii="Verdana" w:hAnsi="Verdana"/>
          <w:sz w:val="20"/>
          <w:szCs w:val="20"/>
        </w:rPr>
        <w:t>watchOS</w:t>
      </w:r>
      <w:proofErr w:type="spellEnd"/>
      <w:r w:rsidRPr="00A023A4">
        <w:rPr>
          <w:rFonts w:ascii="Verdana" w:hAnsi="Verdana"/>
          <w:sz w:val="20"/>
          <w:szCs w:val="20"/>
        </w:rPr>
        <w:t xml:space="preserve"> y </w:t>
      </w:r>
      <w:proofErr w:type="spellStart"/>
      <w:r w:rsidRPr="00A023A4">
        <w:rPr>
          <w:rFonts w:ascii="Verdana" w:hAnsi="Verdana"/>
          <w:sz w:val="20"/>
          <w:szCs w:val="20"/>
        </w:rPr>
        <w:t>tvOS</w:t>
      </w:r>
      <w:proofErr w:type="spellEnd"/>
      <w:r w:rsidRPr="00A023A4">
        <w:rPr>
          <w:rFonts w:ascii="Verdana" w:hAnsi="Verdana"/>
          <w:sz w:val="20"/>
          <w:szCs w:val="20"/>
        </w:rPr>
        <w:t xml:space="preserve">) durante muchos años, hasta la introducción de Swift en 2014. Sin embargo, sigue siendo importante en muchos proyectos existentes y en el mantenimiento de código legado. Aunque Swift ha tomado su lugar como lenguaje preferido para nuevas aplicaciones, </w:t>
      </w:r>
      <w:proofErr w:type="spellStart"/>
      <w:r w:rsidRPr="00A023A4">
        <w:rPr>
          <w:rFonts w:ascii="Verdana" w:hAnsi="Verdana"/>
          <w:sz w:val="20"/>
          <w:szCs w:val="20"/>
        </w:rPr>
        <w:t>Objective</w:t>
      </w:r>
      <w:proofErr w:type="spellEnd"/>
      <w:r w:rsidRPr="00A023A4">
        <w:rPr>
          <w:rFonts w:ascii="Verdana" w:hAnsi="Verdana"/>
          <w:sz w:val="20"/>
          <w:szCs w:val="20"/>
        </w:rPr>
        <w:t>-C sigue siendo una herramienta poderosa para los desarrolladores que trabajan con la infraestructura de Apple.</w:t>
      </w:r>
    </w:p>
    <w:bookmarkEnd w:id="4"/>
    <w:p w14:paraId="3CCBA7FC" w14:textId="32149E95" w:rsidR="00BE751C" w:rsidRDefault="00BE751C" w:rsidP="00542166">
      <w:pPr>
        <w:ind w:firstLine="360"/>
        <w:jc w:val="both"/>
      </w:pPr>
    </w:p>
    <w:p w14:paraId="7F94CC73" w14:textId="77777777" w:rsidR="00542166" w:rsidRPr="007D34D4" w:rsidRDefault="00542166" w:rsidP="00542166">
      <w:pPr>
        <w:pStyle w:val="Ttulo2"/>
        <w:numPr>
          <w:ilvl w:val="1"/>
          <w:numId w:val="61"/>
        </w:numPr>
        <w:rPr>
          <w:rFonts w:ascii="Verdana" w:hAnsi="Verdana"/>
          <w:b/>
          <w:bCs/>
          <w:color w:val="000000" w:themeColor="text1"/>
          <w:sz w:val="24"/>
          <w:szCs w:val="24"/>
          <w:lang w:val="es-US"/>
        </w:rPr>
      </w:pPr>
      <w:bookmarkStart w:id="5" w:name="_Toc181721686"/>
      <w:r w:rsidRPr="007D34D4">
        <w:rPr>
          <w:rFonts w:ascii="Verdana" w:hAnsi="Verdana"/>
          <w:b/>
          <w:bCs/>
          <w:color w:val="000000" w:themeColor="text1"/>
          <w:sz w:val="24"/>
          <w:szCs w:val="24"/>
          <w:lang w:val="es-US"/>
        </w:rPr>
        <w:t>Lenguaje de programación RPG</w:t>
      </w:r>
      <w:bookmarkEnd w:id="5"/>
    </w:p>
    <w:p w14:paraId="0556DF50" w14:textId="615614CD" w:rsidR="00542166" w:rsidRPr="007D34D4" w:rsidRDefault="00542166" w:rsidP="00542166">
      <w:pPr>
        <w:jc w:val="both"/>
        <w:rPr>
          <w:sz w:val="22"/>
          <w:szCs w:val="22"/>
          <w:lang w:val="es-US"/>
        </w:rPr>
      </w:pPr>
    </w:p>
    <w:p w14:paraId="745C56C7" w14:textId="77777777" w:rsidR="00542166" w:rsidRDefault="00542166" w:rsidP="00542166">
      <w:pPr>
        <w:ind w:firstLine="360"/>
        <w:jc w:val="both"/>
      </w:pPr>
    </w:p>
    <w:p w14:paraId="0495E3F5" w14:textId="77777777" w:rsidR="00542166" w:rsidRDefault="00542166" w:rsidP="00542166">
      <w:pPr>
        <w:ind w:firstLine="360"/>
        <w:jc w:val="both"/>
      </w:pPr>
    </w:p>
    <w:p w14:paraId="1EBB2C08" w14:textId="561A7CC6" w:rsidR="00A023A4" w:rsidRPr="00A023A4" w:rsidRDefault="00A023A4" w:rsidP="00CE35AD">
      <w:pPr>
        <w:jc w:val="both"/>
        <w:rPr>
          <w:rFonts w:ascii="Verdana" w:hAnsi="Verdana"/>
          <w:sz w:val="20"/>
          <w:szCs w:val="20"/>
        </w:rPr>
      </w:pPr>
      <w:r>
        <w:rPr>
          <w:rFonts w:ascii="Verdana" w:hAnsi="Verdana"/>
          <w:sz w:val="20"/>
          <w:szCs w:val="20"/>
        </w:rPr>
        <w:t>E</w:t>
      </w:r>
      <w:r w:rsidRPr="00A023A4">
        <w:rPr>
          <w:rFonts w:ascii="Verdana" w:hAnsi="Verdana"/>
          <w:sz w:val="20"/>
          <w:szCs w:val="20"/>
        </w:rPr>
        <w:t>s un lenguaje de programación orientado a objetos que fue desarrollado en la década de 1980 por Brad Cox y Tom Love. Es una extensión del lenguaje C, añadiendo capacidades de programación orientada a objetos mediante la inclusión de clases, métodos y el sistema de mensajes.</w:t>
      </w:r>
      <w:r>
        <w:rPr>
          <w:rFonts w:ascii="Verdana" w:hAnsi="Verdana"/>
          <w:sz w:val="20"/>
          <w:szCs w:val="20"/>
        </w:rPr>
        <w:t xml:space="preserve"> </w:t>
      </w:r>
      <w:r w:rsidRPr="00A023A4">
        <w:rPr>
          <w:rFonts w:ascii="Verdana" w:hAnsi="Verdana"/>
          <w:sz w:val="20"/>
          <w:szCs w:val="20"/>
        </w:rPr>
        <w:t xml:space="preserve">El lenguaje se caracteriza por su sintaxis única, que combina la notación de C con una estructura de mensajería dinámica basada en Smalltalk. Esto significa que en </w:t>
      </w:r>
      <w:proofErr w:type="spellStart"/>
      <w:r w:rsidRPr="00A023A4">
        <w:rPr>
          <w:rFonts w:ascii="Verdana" w:hAnsi="Verdana"/>
          <w:sz w:val="20"/>
          <w:szCs w:val="20"/>
        </w:rPr>
        <w:t>Objective</w:t>
      </w:r>
      <w:proofErr w:type="spellEnd"/>
      <w:r w:rsidRPr="00A023A4">
        <w:rPr>
          <w:rFonts w:ascii="Verdana" w:hAnsi="Verdana"/>
          <w:sz w:val="20"/>
          <w:szCs w:val="20"/>
        </w:rPr>
        <w:t>-C, los métodos no se invocan de la manera convencional (como en C o C++), sino que se envían mensajes a los objetos.</w:t>
      </w:r>
      <w:r>
        <w:rPr>
          <w:rFonts w:ascii="Verdana" w:hAnsi="Verdana"/>
          <w:sz w:val="20"/>
          <w:szCs w:val="20"/>
        </w:rPr>
        <w:t xml:space="preserve"> F</w:t>
      </w:r>
      <w:r w:rsidRPr="00A023A4">
        <w:rPr>
          <w:rFonts w:ascii="Verdana" w:hAnsi="Verdana"/>
          <w:sz w:val="20"/>
          <w:szCs w:val="20"/>
        </w:rPr>
        <w:t xml:space="preserve">ue el principal lenguaje de desarrollo para las plataformas de Apple (macOS, iOS, </w:t>
      </w:r>
      <w:proofErr w:type="spellStart"/>
      <w:r w:rsidRPr="00A023A4">
        <w:rPr>
          <w:rFonts w:ascii="Verdana" w:hAnsi="Verdana"/>
          <w:sz w:val="20"/>
          <w:szCs w:val="20"/>
        </w:rPr>
        <w:t>iPadOS</w:t>
      </w:r>
      <w:proofErr w:type="spellEnd"/>
      <w:r w:rsidRPr="00A023A4">
        <w:rPr>
          <w:rFonts w:ascii="Verdana" w:hAnsi="Verdana"/>
          <w:sz w:val="20"/>
          <w:szCs w:val="20"/>
        </w:rPr>
        <w:t xml:space="preserve">, </w:t>
      </w:r>
      <w:proofErr w:type="spellStart"/>
      <w:r w:rsidRPr="00A023A4">
        <w:rPr>
          <w:rFonts w:ascii="Verdana" w:hAnsi="Verdana"/>
          <w:sz w:val="20"/>
          <w:szCs w:val="20"/>
        </w:rPr>
        <w:t>watchOS</w:t>
      </w:r>
      <w:proofErr w:type="spellEnd"/>
      <w:r w:rsidRPr="00A023A4">
        <w:rPr>
          <w:rFonts w:ascii="Verdana" w:hAnsi="Verdana"/>
          <w:sz w:val="20"/>
          <w:szCs w:val="20"/>
        </w:rPr>
        <w:t xml:space="preserve"> y </w:t>
      </w:r>
      <w:proofErr w:type="spellStart"/>
      <w:r w:rsidRPr="00A023A4">
        <w:rPr>
          <w:rFonts w:ascii="Verdana" w:hAnsi="Verdana"/>
          <w:sz w:val="20"/>
          <w:szCs w:val="20"/>
        </w:rPr>
        <w:t>tvOS</w:t>
      </w:r>
      <w:proofErr w:type="spellEnd"/>
      <w:r w:rsidRPr="00A023A4">
        <w:rPr>
          <w:rFonts w:ascii="Verdana" w:hAnsi="Verdana"/>
          <w:sz w:val="20"/>
          <w:szCs w:val="20"/>
        </w:rPr>
        <w:t xml:space="preserve">) durante muchos años, hasta la introducción de Swift en 2014. Sin embargo, sigue siendo importante en muchos proyectos existentes y en el mantenimiento de código legado. Aunque Swift ha tomado su lugar como lenguaje preferido para nuevas aplicaciones, </w:t>
      </w:r>
      <w:proofErr w:type="spellStart"/>
      <w:r w:rsidRPr="00A023A4">
        <w:rPr>
          <w:rFonts w:ascii="Verdana" w:hAnsi="Verdana"/>
          <w:sz w:val="20"/>
          <w:szCs w:val="20"/>
        </w:rPr>
        <w:t>Objective</w:t>
      </w:r>
      <w:proofErr w:type="spellEnd"/>
      <w:r w:rsidRPr="00A023A4">
        <w:rPr>
          <w:rFonts w:ascii="Verdana" w:hAnsi="Verdana"/>
          <w:sz w:val="20"/>
          <w:szCs w:val="20"/>
        </w:rPr>
        <w:t>-C sigue siendo una herramienta poderosa para los desarrolladores que trabajan con la infraestructura de Apple.</w:t>
      </w:r>
    </w:p>
    <w:p w14:paraId="09CE0F90" w14:textId="77777777" w:rsidR="00A023A4" w:rsidRPr="00BB0556" w:rsidRDefault="00A023A4" w:rsidP="00BB0556">
      <w:pPr>
        <w:rPr>
          <w:rFonts w:ascii="Verdana" w:hAnsi="Verdana"/>
          <w:b/>
          <w:bCs/>
          <w:sz w:val="20"/>
          <w:szCs w:val="20"/>
        </w:rPr>
      </w:pPr>
    </w:p>
    <w:p w14:paraId="71763FFF" w14:textId="77777777" w:rsidR="00466288" w:rsidRDefault="00466288"/>
    <w:p w14:paraId="7657AA9E" w14:textId="77777777" w:rsidR="00466288" w:rsidRDefault="00466288"/>
    <w:p w14:paraId="5F0E8036" w14:textId="77777777" w:rsidR="00466288" w:rsidRDefault="00466288"/>
    <w:p w14:paraId="650BFF8B" w14:textId="77777777" w:rsidR="00466288" w:rsidRDefault="00466288"/>
    <w:p w14:paraId="6C9556D9" w14:textId="77777777" w:rsidR="00466288" w:rsidRDefault="00466288"/>
    <w:p w14:paraId="639355F3" w14:textId="77777777" w:rsidR="00466288" w:rsidRDefault="00466288"/>
    <w:p w14:paraId="2DF34540" w14:textId="77777777" w:rsidR="00466288" w:rsidRDefault="00466288"/>
    <w:p w14:paraId="6CD90197" w14:textId="77777777" w:rsidR="00466288" w:rsidRDefault="00466288"/>
    <w:p w14:paraId="29509671" w14:textId="77777777" w:rsidR="00466288" w:rsidRDefault="00466288"/>
    <w:p w14:paraId="35563CCF" w14:textId="77777777" w:rsidR="00466288" w:rsidRDefault="00466288"/>
    <w:p w14:paraId="4ACEDF2D" w14:textId="77777777" w:rsidR="00466288" w:rsidRDefault="00466288"/>
    <w:p w14:paraId="33C95B7A" w14:textId="77777777" w:rsidR="00466288" w:rsidRDefault="00466288"/>
    <w:p w14:paraId="4BCF76E4" w14:textId="77777777" w:rsidR="00466288" w:rsidRDefault="00466288"/>
    <w:p w14:paraId="327AED46" w14:textId="77777777" w:rsidR="00466288" w:rsidRDefault="00466288"/>
    <w:p w14:paraId="1DE7F089" w14:textId="77777777" w:rsidR="00466288" w:rsidRDefault="00466288"/>
    <w:p w14:paraId="308BAFA4" w14:textId="77777777" w:rsidR="00466288" w:rsidRDefault="00466288"/>
    <w:p w14:paraId="52057A19" w14:textId="77777777" w:rsidR="00466288" w:rsidRDefault="00466288"/>
    <w:p w14:paraId="5F5123F4" w14:textId="77777777" w:rsidR="00466288" w:rsidRDefault="00466288"/>
    <w:p w14:paraId="310BC74C" w14:textId="77777777" w:rsidR="00466288" w:rsidRDefault="00466288"/>
    <w:p w14:paraId="39A2EFC2" w14:textId="77777777" w:rsidR="00466288" w:rsidRDefault="00466288"/>
    <w:p w14:paraId="103D86C5" w14:textId="77777777" w:rsidR="00466288" w:rsidRDefault="00466288"/>
    <w:p w14:paraId="67813B5A" w14:textId="77777777" w:rsidR="00466288" w:rsidRDefault="00466288"/>
    <w:p w14:paraId="10659476" w14:textId="77777777" w:rsidR="00466288" w:rsidRDefault="00466288"/>
    <w:p w14:paraId="402261BF" w14:textId="77777777" w:rsidR="00466288" w:rsidRDefault="00466288"/>
    <w:p w14:paraId="3CDFDEEF" w14:textId="77777777" w:rsidR="00466288" w:rsidRDefault="00466288"/>
    <w:p w14:paraId="66C49493" w14:textId="77777777" w:rsidR="00466288" w:rsidRDefault="00466288"/>
    <w:p w14:paraId="626AC5B1" w14:textId="77777777" w:rsidR="00466288" w:rsidRDefault="00466288"/>
    <w:p w14:paraId="69411192" w14:textId="77777777" w:rsidR="00466288" w:rsidRDefault="00466288"/>
    <w:p w14:paraId="7CD19FF9" w14:textId="77777777" w:rsidR="00466288" w:rsidRDefault="00466288"/>
    <w:p w14:paraId="585D197E" w14:textId="77777777" w:rsidR="00466288" w:rsidRDefault="00466288"/>
    <w:p w14:paraId="700BFC6B" w14:textId="77777777" w:rsidR="00466288" w:rsidRDefault="00466288"/>
    <w:p w14:paraId="1927B9EF" w14:textId="77777777" w:rsidR="00466288" w:rsidRDefault="00466288"/>
    <w:p w14:paraId="49943677" w14:textId="77777777" w:rsidR="00466288" w:rsidRDefault="00466288"/>
    <w:p w14:paraId="7D65E8FA" w14:textId="77777777" w:rsidR="00466288" w:rsidRDefault="00466288"/>
    <w:p w14:paraId="41FC4AA6" w14:textId="77777777" w:rsidR="00466288" w:rsidRDefault="00466288"/>
    <w:p w14:paraId="5B1D91F6" w14:textId="77777777" w:rsidR="00466288" w:rsidRDefault="00466288"/>
    <w:p w14:paraId="6EF0449E" w14:textId="77777777" w:rsidR="00466288" w:rsidRDefault="00466288"/>
    <w:p w14:paraId="1D6677AA" w14:textId="77777777" w:rsidR="00466288" w:rsidRDefault="00466288"/>
    <w:p w14:paraId="28972476" w14:textId="77777777" w:rsidR="00466288" w:rsidRDefault="00466288"/>
    <w:p w14:paraId="49141273" w14:textId="77777777" w:rsidR="00466288" w:rsidRDefault="00466288"/>
    <w:p w14:paraId="0C6A4001" w14:textId="77777777" w:rsidR="00466288" w:rsidRDefault="00466288"/>
    <w:p w14:paraId="4946CCEE" w14:textId="77777777" w:rsidR="00466288" w:rsidRDefault="00466288"/>
    <w:p w14:paraId="095B3D1F" w14:textId="77777777" w:rsidR="00BB0556" w:rsidRDefault="00BB0556"/>
    <w:p w14:paraId="38EA7B96" w14:textId="77777777" w:rsidR="00BB0556" w:rsidRDefault="00BB0556"/>
    <w:p w14:paraId="4622D321" w14:textId="77777777" w:rsidR="00BB0556" w:rsidRDefault="00BB0556"/>
    <w:p w14:paraId="4A6DCEF8" w14:textId="77777777" w:rsidR="00BB0556" w:rsidRDefault="00BB0556"/>
    <w:p w14:paraId="1DAA0586" w14:textId="77777777" w:rsidR="00BB0556" w:rsidRDefault="00BB0556"/>
    <w:p w14:paraId="5F30A152" w14:textId="77777777" w:rsidR="00BB0556" w:rsidRDefault="00BB0556"/>
    <w:p w14:paraId="75EADF76" w14:textId="77777777" w:rsidR="00BB0556" w:rsidRDefault="00BB0556"/>
    <w:p w14:paraId="5F88F64D" w14:textId="77777777" w:rsidR="00BB0556" w:rsidRDefault="00BB0556"/>
    <w:p w14:paraId="40A6C345" w14:textId="77777777" w:rsidR="00BB0556" w:rsidRDefault="00BB0556"/>
    <w:p w14:paraId="438DAAD7" w14:textId="77777777" w:rsidR="00BB0556" w:rsidRDefault="00BB0556"/>
    <w:p w14:paraId="1FA235CF" w14:textId="77777777" w:rsidR="00BB0556" w:rsidRDefault="00BB0556"/>
    <w:p w14:paraId="197657CA" w14:textId="77777777" w:rsidR="00BB0556" w:rsidRDefault="00BB0556"/>
    <w:p w14:paraId="22CFED4A" w14:textId="77777777" w:rsidR="00BB0556" w:rsidRDefault="00BB0556"/>
    <w:p w14:paraId="28C66620" w14:textId="77777777" w:rsidR="00BB0556" w:rsidRDefault="00BB0556"/>
    <w:p w14:paraId="23061157" w14:textId="77777777" w:rsidR="00BB0556" w:rsidRDefault="00BB0556"/>
    <w:p w14:paraId="7134DD5D" w14:textId="77777777" w:rsidR="00BB0556" w:rsidRDefault="00BB0556"/>
    <w:p w14:paraId="3EE3E1E2" w14:textId="77777777" w:rsidR="00BB0556" w:rsidRDefault="00BB0556"/>
    <w:p w14:paraId="6747F420" w14:textId="77777777" w:rsidR="00BB0556" w:rsidRDefault="00BB0556"/>
    <w:p w14:paraId="55E99AE3" w14:textId="77777777" w:rsidR="00BB0556" w:rsidRDefault="00BB0556"/>
    <w:p w14:paraId="42C45FC6" w14:textId="77777777" w:rsidR="00BB0556" w:rsidRDefault="00BB0556"/>
    <w:p w14:paraId="0FC64996" w14:textId="77777777" w:rsidR="00BB0556" w:rsidRDefault="00BB0556"/>
    <w:p w14:paraId="3173F0C8" w14:textId="77777777" w:rsidR="00466288" w:rsidRDefault="00466288"/>
    <w:p w14:paraId="749BDF67" w14:textId="77777777" w:rsidR="00AA6CEA" w:rsidRDefault="00AA6CEA"/>
    <w:p w14:paraId="2FA79322" w14:textId="77777777" w:rsidR="00AA6CEA" w:rsidRDefault="00AA6CEA"/>
    <w:p w14:paraId="64E454EB" w14:textId="77777777" w:rsidR="00AA6CEA" w:rsidRDefault="00AA6CEA"/>
    <w:p w14:paraId="4957C508" w14:textId="77777777" w:rsidR="008A6982" w:rsidRDefault="008A6982"/>
    <w:p w14:paraId="62D0D546" w14:textId="77777777" w:rsidR="008A6982" w:rsidRDefault="008A6982"/>
    <w:p w14:paraId="17C81FD6" w14:textId="77777777" w:rsidR="008A6982" w:rsidRDefault="008A6982"/>
    <w:p w14:paraId="2CF5F9DF" w14:textId="77777777" w:rsidR="008A6982" w:rsidRDefault="008A6982"/>
    <w:p w14:paraId="14945C32" w14:textId="77777777" w:rsidR="00AA6CEA" w:rsidRDefault="00AA6CEA"/>
    <w:p w14:paraId="50DDD623" w14:textId="77777777" w:rsidR="00466288" w:rsidRDefault="00466288"/>
    <w:p w14:paraId="3E2D6020" w14:textId="77777777" w:rsidR="00CE35AD" w:rsidRDefault="00CE35AD"/>
    <w:p w14:paraId="0188AC44" w14:textId="77777777" w:rsidR="00CE35AD" w:rsidRDefault="00CE35AD"/>
    <w:p w14:paraId="495F012D" w14:textId="77777777" w:rsidR="00CE35AD" w:rsidRDefault="00CE35AD"/>
    <w:p w14:paraId="563419D6" w14:textId="77777777" w:rsidR="00CE35AD" w:rsidRDefault="00CE35AD"/>
    <w:p w14:paraId="71E6E378" w14:textId="77777777" w:rsidR="00CE35AD" w:rsidRDefault="00CE35AD"/>
    <w:p w14:paraId="4FDE4A3C" w14:textId="77777777" w:rsidR="00CE35AD" w:rsidRDefault="00CE35AD"/>
    <w:p w14:paraId="39170927" w14:textId="77777777" w:rsidR="00CE35AD" w:rsidRDefault="00CE35AD"/>
    <w:p w14:paraId="4369349D" w14:textId="77777777" w:rsidR="00CE35AD" w:rsidRDefault="00CE35AD"/>
    <w:p w14:paraId="00B92974" w14:textId="77777777" w:rsidR="00146501" w:rsidRDefault="00146501"/>
    <w:p w14:paraId="0EFCDC6F" w14:textId="77777777" w:rsidR="00466288" w:rsidRDefault="00466288"/>
    <w:p w14:paraId="6809D443" w14:textId="66ECC4A5" w:rsidR="00466288" w:rsidRDefault="00466288">
      <w:pPr>
        <w:rPr>
          <w:rFonts w:ascii="Verdana" w:hAnsi="Verdana"/>
          <w:b/>
          <w:bCs/>
        </w:rPr>
      </w:pPr>
      <w:r w:rsidRPr="00466288">
        <w:rPr>
          <w:rFonts w:ascii="Verdana" w:hAnsi="Verdana"/>
          <w:b/>
          <w:bCs/>
        </w:rPr>
        <w:t>OBJETIVE-C VS C#</w:t>
      </w:r>
    </w:p>
    <w:p w14:paraId="79182714" w14:textId="77777777" w:rsidR="00466288" w:rsidRPr="00466288" w:rsidRDefault="00466288">
      <w:pPr>
        <w:rPr>
          <w:rFonts w:ascii="Verdana" w:hAnsi="Verdana"/>
          <w:b/>
          <w:bCs/>
        </w:rPr>
      </w:pPr>
    </w:p>
    <w:tbl>
      <w:tblPr>
        <w:tblW w:w="10060" w:type="dxa"/>
        <w:tblLayout w:type="fixed"/>
        <w:tblCellMar>
          <w:top w:w="15" w:type="dxa"/>
          <w:left w:w="15" w:type="dxa"/>
          <w:bottom w:w="15" w:type="dxa"/>
          <w:right w:w="15" w:type="dxa"/>
        </w:tblCellMar>
        <w:tblLook w:val="04A0" w:firstRow="1" w:lastRow="0" w:firstColumn="1" w:lastColumn="0" w:noHBand="0" w:noVBand="1"/>
      </w:tblPr>
      <w:tblGrid>
        <w:gridCol w:w="2122"/>
        <w:gridCol w:w="4961"/>
        <w:gridCol w:w="1559"/>
        <w:gridCol w:w="1418"/>
      </w:tblGrid>
      <w:tr w:rsidR="00E8640C" w:rsidRPr="00A71CA1" w14:paraId="0E5CED47" w14:textId="1A50B094"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90979" w14:textId="2CDFAFBC" w:rsidR="00D83119" w:rsidRPr="00D83119" w:rsidRDefault="00D83119" w:rsidP="008C1605">
            <w:pPr>
              <w:jc w:val="center"/>
              <w:rPr>
                <w:rFonts w:ascii="Verdana" w:eastAsia="Times New Roman" w:hAnsi="Verdana"/>
                <w:b/>
                <w:bCs/>
                <w:kern w:val="0"/>
                <w:sz w:val="20"/>
                <w:szCs w:val="20"/>
                <w14:ligatures w14:val="none"/>
              </w:rPr>
            </w:pPr>
            <w:bookmarkStart w:id="6" w:name="_Hlk181747642"/>
            <w:r w:rsidRPr="00D83119">
              <w:rPr>
                <w:rFonts w:ascii="Verdana" w:eastAsia="Times New Roman" w:hAnsi="Verdana"/>
                <w:b/>
                <w:bCs/>
                <w:kern w:val="0"/>
                <w:sz w:val="20"/>
                <w:szCs w:val="20"/>
                <w14:ligatures w14:val="none"/>
              </w:rPr>
              <w:t>Criterios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80FCC" w14:textId="75883687" w:rsidR="00D83119" w:rsidRPr="00A71CA1" w:rsidRDefault="00D83119" w:rsidP="00BE751C">
            <w:pPr>
              <w:jc w:val="center"/>
              <w:rPr>
                <w:rFonts w:ascii="Times New Roman" w:eastAsia="Times New Roman" w:hAnsi="Times New Roman"/>
                <w:kern w:val="0"/>
                <w:sz w:val="20"/>
                <w:szCs w:val="20"/>
                <w14:ligatures w14:val="none"/>
              </w:rPr>
            </w:pPr>
            <w:r w:rsidRPr="00A71CA1">
              <w:rPr>
                <w:rFonts w:ascii="Verdana" w:eastAsia="Times New Roman" w:hAnsi="Verdana"/>
                <w:b/>
                <w:bCs/>
                <w:color w:val="000000"/>
                <w:kern w:val="0"/>
                <w:sz w:val="20"/>
                <w:szCs w:val="20"/>
                <w14:ligatures w14:val="none"/>
              </w:rPr>
              <w:t>Razones</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93BF1" w14:textId="77777777" w:rsidR="00047A7E" w:rsidRDefault="00D83119" w:rsidP="005C4813">
            <w:pPr>
              <w:jc w:val="center"/>
              <w:rPr>
                <w:rFonts w:ascii="Verdana" w:eastAsia="Times New Roman" w:hAnsi="Verdana"/>
                <w:b/>
                <w:bCs/>
                <w:color w:val="000000"/>
                <w:kern w:val="0"/>
                <w:sz w:val="20"/>
                <w:szCs w:val="20"/>
                <w14:ligatures w14:val="none"/>
              </w:rPr>
            </w:pPr>
            <w:r w:rsidRPr="00A71CA1">
              <w:rPr>
                <w:rFonts w:ascii="Verdana" w:eastAsia="Times New Roman" w:hAnsi="Verdana"/>
                <w:b/>
                <w:bCs/>
                <w:color w:val="000000"/>
                <w:kern w:val="0"/>
                <w:sz w:val="20"/>
                <w:szCs w:val="20"/>
                <w14:ligatures w14:val="none"/>
              </w:rPr>
              <w:t>Calificació</w:t>
            </w:r>
            <w:r w:rsidR="00466288">
              <w:rPr>
                <w:rFonts w:ascii="Verdana" w:eastAsia="Times New Roman" w:hAnsi="Verdana"/>
                <w:b/>
                <w:bCs/>
                <w:color w:val="000000"/>
                <w:kern w:val="0"/>
                <w:sz w:val="20"/>
                <w:szCs w:val="20"/>
                <w14:ligatures w14:val="none"/>
              </w:rPr>
              <w:t>n</w:t>
            </w:r>
          </w:p>
          <w:p w14:paraId="3DB2C5D9" w14:textId="08E32D7F" w:rsidR="00466288" w:rsidRPr="00466288" w:rsidRDefault="00466288" w:rsidP="005C4813">
            <w:pPr>
              <w:jc w:val="center"/>
              <w:rPr>
                <w:rFonts w:ascii="Verdana" w:eastAsia="Times New Roman" w:hAnsi="Verdana"/>
                <w:b/>
                <w:bCs/>
                <w:color w:val="000000"/>
                <w:kern w:val="0"/>
                <w:sz w:val="18"/>
                <w:szCs w:val="18"/>
                <w14:ligatures w14:val="none"/>
              </w:rPr>
            </w:pPr>
            <w:r w:rsidRPr="00466288">
              <w:rPr>
                <w:rFonts w:ascii="Verdana" w:eastAsia="Times New Roman" w:hAnsi="Verdana"/>
                <w:b/>
                <w:bCs/>
                <w:color w:val="000000"/>
                <w:kern w:val="0"/>
                <w:sz w:val="18"/>
                <w:szCs w:val="18"/>
                <w14:ligatures w14:val="none"/>
              </w:rPr>
              <w:t>OBJETIVE-C</w:t>
            </w:r>
          </w:p>
        </w:tc>
        <w:tc>
          <w:tcPr>
            <w:tcW w:w="1418" w:type="dxa"/>
            <w:tcBorders>
              <w:top w:val="single" w:sz="4" w:space="0" w:color="000000"/>
              <w:left w:val="single" w:sz="4" w:space="0" w:color="000000"/>
              <w:bottom w:val="single" w:sz="4" w:space="0" w:color="000000"/>
              <w:right w:val="single" w:sz="4" w:space="0" w:color="000000"/>
            </w:tcBorders>
          </w:tcPr>
          <w:p w14:paraId="44E138B8" w14:textId="77777777" w:rsidR="00D83119" w:rsidRDefault="00D83119" w:rsidP="008C1605">
            <w:pPr>
              <w:jc w:val="center"/>
              <w:rPr>
                <w:rFonts w:ascii="Verdana" w:eastAsia="Times New Roman" w:hAnsi="Verdana"/>
                <w:b/>
                <w:bCs/>
                <w:color w:val="000000"/>
                <w:kern w:val="0"/>
                <w:sz w:val="20"/>
                <w:szCs w:val="20"/>
                <w14:ligatures w14:val="none"/>
              </w:rPr>
            </w:pPr>
            <w:r>
              <w:rPr>
                <w:rFonts w:ascii="Verdana" w:eastAsia="Times New Roman" w:hAnsi="Verdana"/>
                <w:b/>
                <w:bCs/>
                <w:color w:val="000000"/>
                <w:kern w:val="0"/>
                <w:sz w:val="20"/>
                <w:szCs w:val="20"/>
                <w14:ligatures w14:val="none"/>
              </w:rPr>
              <w:t>Calificación</w:t>
            </w:r>
          </w:p>
          <w:p w14:paraId="2492CAE0" w14:textId="78C1A391" w:rsidR="00047A7E" w:rsidRPr="00A71CA1" w:rsidRDefault="00466288" w:rsidP="008C1605">
            <w:pPr>
              <w:jc w:val="center"/>
              <w:rPr>
                <w:rFonts w:ascii="Verdana" w:eastAsia="Times New Roman" w:hAnsi="Verdana"/>
                <w:b/>
                <w:bCs/>
                <w:color w:val="000000"/>
                <w:kern w:val="0"/>
                <w:sz w:val="20"/>
                <w:szCs w:val="20"/>
                <w14:ligatures w14:val="none"/>
              </w:rPr>
            </w:pPr>
            <w:r>
              <w:rPr>
                <w:rFonts w:ascii="Verdana" w:eastAsia="Times New Roman" w:hAnsi="Verdana"/>
                <w:b/>
                <w:bCs/>
                <w:color w:val="000000"/>
                <w:kern w:val="0"/>
                <w:sz w:val="20"/>
                <w:szCs w:val="20"/>
                <w14:ligatures w14:val="none"/>
              </w:rPr>
              <w:t>C#</w:t>
            </w:r>
          </w:p>
        </w:tc>
      </w:tr>
      <w:tr w:rsidR="00E8640C" w:rsidRPr="00A71CA1" w14:paraId="7A4527FE" w14:textId="2E7DB430"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76F4C" w14:textId="2E890D48" w:rsidR="00D83119" w:rsidRPr="00466288" w:rsidRDefault="00047A7E" w:rsidP="00612912">
            <w:pPr>
              <w:pStyle w:val="Prrafodelista"/>
              <w:numPr>
                <w:ilvl w:val="0"/>
                <w:numId w:val="41"/>
              </w:numPr>
              <w:spacing w:after="240"/>
              <w:rPr>
                <w:rFonts w:ascii="Verdana" w:eastAsia="Times New Roman" w:hAnsi="Verdana"/>
                <w:b/>
                <w:bCs/>
                <w:kern w:val="0"/>
                <w:sz w:val="20"/>
                <w:szCs w:val="20"/>
                <w14:ligatures w14:val="none"/>
              </w:rPr>
            </w:pPr>
            <w:r w:rsidRPr="00466288">
              <w:rPr>
                <w:rFonts w:ascii="Verdana" w:eastAsia="Times New Roman" w:hAnsi="Verdana"/>
                <w:b/>
                <w:bCs/>
                <w:kern w:val="0"/>
                <w:sz w:val="20"/>
                <w:szCs w:val="20"/>
                <w14:ligatures w14:val="none"/>
              </w:rPr>
              <w:t>Expresividad</w:t>
            </w:r>
          </w:p>
          <w:p w14:paraId="1E457A6C" w14:textId="247B34A3" w:rsidR="00D83119" w:rsidRPr="00A71CA1" w:rsidRDefault="00D83119" w:rsidP="00466288">
            <w:pPr>
              <w:jc w:val="both"/>
              <w:rPr>
                <w:rFonts w:ascii="Times New Roman" w:eastAsia="Times New Roman" w:hAnsi="Times New Roman"/>
                <w:kern w:val="0"/>
                <w:sz w:val="20"/>
                <w:szCs w:val="20"/>
                <w14:ligatures w14:val="none"/>
              </w:rPr>
            </w:pP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DCD76" w14:textId="58F24D9B" w:rsidR="00612912" w:rsidRPr="00612912" w:rsidRDefault="00612912" w:rsidP="00E22B43">
            <w:pPr>
              <w:pStyle w:val="Prrafodelista"/>
              <w:ind w:left="360"/>
              <w:jc w:val="both"/>
              <w:rPr>
                <w:rFonts w:ascii="Verdana" w:eastAsia="Times New Roman" w:hAnsi="Verdana"/>
                <w:kern w:val="0"/>
                <w:sz w:val="20"/>
                <w:szCs w:val="20"/>
                <w14:ligatures w14:val="none"/>
              </w:rPr>
            </w:pPr>
            <w:r>
              <w:rPr>
                <w:rFonts w:ascii="Verdana" w:eastAsia="Times New Roman" w:hAnsi="Verdana"/>
                <w:b/>
                <w:bCs/>
                <w:kern w:val="0"/>
                <w:sz w:val="20"/>
                <w:szCs w:val="20"/>
                <w14:ligatures w14:val="none"/>
              </w:rPr>
              <w:t>1.</w:t>
            </w:r>
            <w:r w:rsidRPr="00612912">
              <w:rPr>
                <w:rFonts w:ascii="Verdana" w:eastAsia="Times New Roman" w:hAnsi="Verdana"/>
                <w:b/>
                <w:bCs/>
                <w:kern w:val="0"/>
                <w:sz w:val="20"/>
                <w:szCs w:val="20"/>
                <w14:ligatures w14:val="none"/>
              </w:rPr>
              <w:t xml:space="preserve">Sintaxis de Declaración </w:t>
            </w:r>
            <w:r w:rsidRPr="00612912">
              <w:rPr>
                <w:rFonts w:ascii="Verdana" w:eastAsia="Times New Roman" w:hAnsi="Verdana"/>
                <w:b/>
                <w:bCs/>
                <w:kern w:val="0"/>
                <w:sz w:val="20"/>
                <w:szCs w:val="20"/>
                <w14:ligatures w14:val="none"/>
              </w:rPr>
              <w:t>y Lectura</w:t>
            </w:r>
            <w:r w:rsidRPr="00612912">
              <w:rPr>
                <w:rFonts w:ascii="Verdana" w:eastAsia="Times New Roman" w:hAnsi="Verdana"/>
                <w:b/>
                <w:bCs/>
                <w:kern w:val="0"/>
                <w:sz w:val="20"/>
                <w:szCs w:val="20"/>
                <w14:ligatures w14:val="none"/>
              </w:rPr>
              <w:t xml:space="preserve"> de Código:</w:t>
            </w:r>
            <w:r w:rsidRPr="00612912">
              <w:rPr>
                <w:rFonts w:ascii="Verdana" w:eastAsia="Times New Roman" w:hAnsi="Verdana"/>
                <w:kern w:val="0"/>
                <w:sz w:val="20"/>
                <w:szCs w:val="20"/>
                <w14:ligatures w14:val="none"/>
              </w:rPr>
              <w:t xml:space="preserve"> </w:t>
            </w:r>
            <w:proofErr w:type="spellStart"/>
            <w:r w:rsidRPr="00612912">
              <w:rPr>
                <w:rFonts w:ascii="Verdana" w:eastAsia="Times New Roman" w:hAnsi="Verdana"/>
                <w:kern w:val="0"/>
                <w:sz w:val="20"/>
                <w:szCs w:val="20"/>
                <w14:ligatures w14:val="none"/>
              </w:rPr>
              <w:t>Objective</w:t>
            </w:r>
            <w:proofErr w:type="spellEnd"/>
            <w:r w:rsidRPr="00612912">
              <w:rPr>
                <w:rFonts w:ascii="Verdana" w:eastAsia="Times New Roman" w:hAnsi="Verdana"/>
                <w:kern w:val="0"/>
                <w:sz w:val="20"/>
                <w:szCs w:val="20"/>
                <w14:ligatures w14:val="none"/>
              </w:rPr>
              <w:t>-C utiliza una sintaxis más compleja y basada en símbolos, lo que puede dificultar la lectura y comprensión rápida del código, especialmente para aquellos no familiarizados con sus convenciones. La sintaxis de C#, en cambio, es más moderna, clara y compacta, lo que facilita la lectura del código y permite que las declaraciones reflejen de forma más directa el propósito de la programación. Esto mejora la expresividad, ya que el código es más fácil de entender y mantiene su significado de manera más inmediata.</w:t>
            </w:r>
          </w:p>
          <w:p w14:paraId="056FBAB8" w14:textId="3F608DD3" w:rsidR="00612912" w:rsidRPr="00612912" w:rsidRDefault="00612912" w:rsidP="00612912">
            <w:pPr>
              <w:pStyle w:val="Prrafodelista"/>
              <w:numPr>
                <w:ilvl w:val="0"/>
                <w:numId w:val="41"/>
              </w:numPr>
              <w:jc w:val="both"/>
              <w:rPr>
                <w:rFonts w:ascii="Verdana" w:eastAsia="Times New Roman" w:hAnsi="Verdana"/>
                <w:kern w:val="0"/>
                <w:sz w:val="20"/>
                <w:szCs w:val="20"/>
                <w14:ligatures w14:val="none"/>
              </w:rPr>
            </w:pPr>
            <w:r w:rsidRPr="00612912">
              <w:rPr>
                <w:rFonts w:ascii="Verdana" w:eastAsia="Times New Roman" w:hAnsi="Verdana"/>
                <w:b/>
                <w:bCs/>
                <w:kern w:val="0"/>
                <w:sz w:val="20"/>
                <w:szCs w:val="20"/>
                <w14:ligatures w14:val="none"/>
              </w:rPr>
              <w:t>Manejo de Memoria y Gestión Automática:</w:t>
            </w:r>
            <w:r w:rsidRPr="00612912">
              <w:rPr>
                <w:rFonts w:ascii="Verdana" w:eastAsia="Times New Roman" w:hAnsi="Verdana"/>
                <w:kern w:val="0"/>
                <w:sz w:val="20"/>
                <w:szCs w:val="20"/>
                <w14:ligatures w14:val="none"/>
              </w:rPr>
              <w:t xml:space="preserve"> </w:t>
            </w:r>
            <w:r w:rsidRPr="00612912">
              <w:rPr>
                <w:rFonts w:ascii="Verdana" w:eastAsia="Times New Roman" w:hAnsi="Verdana"/>
                <w:kern w:val="0"/>
                <w:sz w:val="20"/>
                <w:szCs w:val="20"/>
                <w14:ligatures w14:val="none"/>
              </w:rPr>
              <w:t xml:space="preserve">En </w:t>
            </w:r>
            <w:proofErr w:type="spellStart"/>
            <w:r w:rsidRPr="00612912">
              <w:rPr>
                <w:rFonts w:ascii="Verdana" w:eastAsia="Times New Roman" w:hAnsi="Verdana"/>
                <w:kern w:val="0"/>
                <w:sz w:val="20"/>
                <w:szCs w:val="20"/>
                <w14:ligatures w14:val="none"/>
              </w:rPr>
              <w:t>Objective</w:t>
            </w:r>
            <w:proofErr w:type="spellEnd"/>
            <w:r w:rsidRPr="00612912">
              <w:rPr>
                <w:rFonts w:ascii="Verdana" w:eastAsia="Times New Roman" w:hAnsi="Verdana"/>
                <w:kern w:val="0"/>
                <w:sz w:val="20"/>
                <w:szCs w:val="20"/>
                <w14:ligatures w14:val="none"/>
              </w:rPr>
              <w:t>-C, la gestión de memoria, aunque ha mejorado con ARC, sigue siendo relativamente compleja y requiere que el programador se ocupe explícitamente de la memoria, lo que puede hacer que el código sea más difícil de mantener y comprender. En C#, el recolector de basura (</w:t>
            </w:r>
            <w:proofErr w:type="spellStart"/>
            <w:r w:rsidRPr="00612912">
              <w:rPr>
                <w:rFonts w:ascii="Verdana" w:eastAsia="Times New Roman" w:hAnsi="Verdana"/>
                <w:kern w:val="0"/>
                <w:sz w:val="20"/>
                <w:szCs w:val="20"/>
                <w14:ligatures w14:val="none"/>
              </w:rPr>
              <w:t>garbage</w:t>
            </w:r>
            <w:proofErr w:type="spellEnd"/>
            <w:r w:rsidRPr="00612912">
              <w:rPr>
                <w:rFonts w:ascii="Verdana" w:eastAsia="Times New Roman" w:hAnsi="Verdana"/>
                <w:kern w:val="0"/>
                <w:sz w:val="20"/>
                <w:szCs w:val="20"/>
                <w14:ligatures w14:val="none"/>
              </w:rPr>
              <w:t xml:space="preserve"> </w:t>
            </w:r>
            <w:proofErr w:type="spellStart"/>
            <w:r w:rsidRPr="00612912">
              <w:rPr>
                <w:rFonts w:ascii="Verdana" w:eastAsia="Times New Roman" w:hAnsi="Verdana"/>
                <w:kern w:val="0"/>
                <w:sz w:val="20"/>
                <w:szCs w:val="20"/>
                <w14:ligatures w14:val="none"/>
              </w:rPr>
              <w:t>collection</w:t>
            </w:r>
            <w:proofErr w:type="spellEnd"/>
            <w:r w:rsidRPr="00612912">
              <w:rPr>
                <w:rFonts w:ascii="Verdana" w:eastAsia="Times New Roman" w:hAnsi="Verdana"/>
                <w:kern w:val="0"/>
                <w:sz w:val="20"/>
                <w:szCs w:val="20"/>
                <w14:ligatures w14:val="none"/>
              </w:rPr>
              <w:t>) automatiza el manejo de memoria, permitiendo que el programador se enfoque más en la lógica del programa, lo que resulta en un código más limpio, directo y expresivo.</w:t>
            </w:r>
          </w:p>
          <w:p w14:paraId="65EE4C67" w14:textId="60BE58DE" w:rsidR="00612912" w:rsidRPr="00612912" w:rsidRDefault="00612912" w:rsidP="00612912">
            <w:pPr>
              <w:pStyle w:val="Prrafodelista"/>
              <w:numPr>
                <w:ilvl w:val="0"/>
                <w:numId w:val="41"/>
              </w:numPr>
              <w:jc w:val="both"/>
              <w:rPr>
                <w:rFonts w:ascii="Verdana" w:eastAsia="Times New Roman" w:hAnsi="Verdana"/>
                <w:kern w:val="0"/>
                <w:sz w:val="20"/>
                <w:szCs w:val="20"/>
                <w14:ligatures w14:val="none"/>
              </w:rPr>
            </w:pPr>
            <w:r w:rsidRPr="00612912">
              <w:rPr>
                <w:rFonts w:ascii="Verdana" w:eastAsia="Times New Roman" w:hAnsi="Verdana"/>
                <w:kern w:val="0"/>
                <w:sz w:val="20"/>
                <w:szCs w:val="20"/>
                <w14:ligatures w14:val="none"/>
              </w:rPr>
              <w:t xml:space="preserve"> </w:t>
            </w:r>
            <w:r w:rsidRPr="00612912">
              <w:rPr>
                <w:rFonts w:ascii="Verdana" w:eastAsia="Times New Roman" w:hAnsi="Verdana"/>
                <w:b/>
                <w:bCs/>
                <w:kern w:val="0"/>
                <w:sz w:val="20"/>
                <w:szCs w:val="20"/>
                <w14:ligatures w14:val="none"/>
              </w:rPr>
              <w:t xml:space="preserve">Características de Lenguaje (LINQ y Expresiones Lambda en C# vs. </w:t>
            </w:r>
            <w:proofErr w:type="spellStart"/>
            <w:r w:rsidRPr="00612912">
              <w:rPr>
                <w:rFonts w:ascii="Verdana" w:eastAsia="Times New Roman" w:hAnsi="Verdana"/>
                <w:b/>
                <w:bCs/>
                <w:kern w:val="0"/>
                <w:sz w:val="20"/>
                <w:szCs w:val="20"/>
                <w14:ligatures w14:val="none"/>
              </w:rPr>
              <w:t>Objective</w:t>
            </w:r>
            <w:proofErr w:type="spellEnd"/>
            <w:r w:rsidRPr="00612912">
              <w:rPr>
                <w:rFonts w:ascii="Verdana" w:eastAsia="Times New Roman" w:hAnsi="Verdana"/>
                <w:b/>
                <w:bCs/>
                <w:kern w:val="0"/>
                <w:sz w:val="20"/>
                <w:szCs w:val="20"/>
                <w14:ligatures w14:val="none"/>
              </w:rPr>
              <w:t>-C):</w:t>
            </w:r>
            <w:r w:rsidRPr="00612912">
              <w:rPr>
                <w:rFonts w:ascii="Verdana" w:eastAsia="Times New Roman" w:hAnsi="Verdana"/>
                <w:kern w:val="0"/>
                <w:sz w:val="20"/>
                <w:szCs w:val="20"/>
                <w14:ligatures w14:val="none"/>
              </w:rPr>
              <w:br/>
            </w:r>
            <w:proofErr w:type="spellStart"/>
            <w:r w:rsidRPr="00612912">
              <w:rPr>
                <w:rFonts w:ascii="Verdana" w:eastAsia="Times New Roman" w:hAnsi="Verdana"/>
                <w:kern w:val="0"/>
                <w:sz w:val="20"/>
                <w:szCs w:val="20"/>
                <w14:ligatures w14:val="none"/>
              </w:rPr>
              <w:t>Objective</w:t>
            </w:r>
            <w:proofErr w:type="spellEnd"/>
            <w:r w:rsidRPr="00612912">
              <w:rPr>
                <w:rFonts w:ascii="Verdana" w:eastAsia="Times New Roman" w:hAnsi="Verdana"/>
                <w:kern w:val="0"/>
                <w:sz w:val="20"/>
                <w:szCs w:val="20"/>
                <w14:ligatures w14:val="none"/>
              </w:rPr>
              <w:t xml:space="preserve">-C no cuenta con características </w:t>
            </w:r>
            <w:r w:rsidRPr="00612912">
              <w:rPr>
                <w:rFonts w:ascii="Verdana" w:eastAsia="Times New Roman" w:hAnsi="Verdana"/>
                <w:kern w:val="0"/>
                <w:sz w:val="20"/>
                <w:szCs w:val="20"/>
                <w14:ligatures w14:val="none"/>
              </w:rPr>
              <w:lastRenderedPageBreak/>
              <w:t>avanzadas para manipular colecciones de manera declarativa y compacta, lo que obliga a escribir más código imperativo para lograr lo mismo. C# incluye LINQ, que permite realizar consultas y transformaciones de colecciones de manera declarativa, haciendo que las operaciones sean más fáciles de expresar en pocas líneas de código, lo que refuerza la expresividad y facilita la comprensión del código al reflejar claramente las intenciones del programador.</w:t>
            </w:r>
          </w:p>
          <w:p w14:paraId="7A4EA80A" w14:textId="03B315CD" w:rsidR="00612912" w:rsidRPr="00612912" w:rsidRDefault="00612912" w:rsidP="00612912">
            <w:pPr>
              <w:pStyle w:val="Prrafodelista"/>
              <w:numPr>
                <w:ilvl w:val="0"/>
                <w:numId w:val="41"/>
              </w:numPr>
              <w:jc w:val="both"/>
              <w:rPr>
                <w:rFonts w:ascii="Verdana" w:eastAsia="Times New Roman" w:hAnsi="Verdana"/>
                <w:kern w:val="0"/>
                <w:sz w:val="20"/>
                <w:szCs w:val="20"/>
                <w14:ligatures w14:val="none"/>
              </w:rPr>
            </w:pPr>
            <w:r w:rsidRPr="00612912">
              <w:rPr>
                <w:rFonts w:ascii="Verdana" w:eastAsia="Times New Roman" w:hAnsi="Verdana"/>
                <w:b/>
                <w:bCs/>
                <w:kern w:val="0"/>
                <w:sz w:val="20"/>
                <w:szCs w:val="20"/>
                <w14:ligatures w14:val="none"/>
              </w:rPr>
              <w:t>Paradigma de Programación y Facilidad para la Programación Orientada a Objetos:</w:t>
            </w:r>
            <w:r w:rsidRPr="00612912">
              <w:rPr>
                <w:rFonts w:ascii="Verdana" w:eastAsia="Times New Roman" w:hAnsi="Verdana"/>
                <w:kern w:val="0"/>
                <w:sz w:val="20"/>
                <w:szCs w:val="20"/>
                <w14:ligatures w14:val="none"/>
              </w:rPr>
              <w:br/>
            </w:r>
            <w:proofErr w:type="spellStart"/>
            <w:r w:rsidRPr="00612912">
              <w:rPr>
                <w:rFonts w:ascii="Verdana" w:eastAsia="Times New Roman" w:hAnsi="Verdana"/>
                <w:kern w:val="0"/>
                <w:sz w:val="20"/>
                <w:szCs w:val="20"/>
                <w14:ligatures w14:val="none"/>
              </w:rPr>
              <w:t>Objective</w:t>
            </w:r>
            <w:proofErr w:type="spellEnd"/>
            <w:r w:rsidRPr="00612912">
              <w:rPr>
                <w:rFonts w:ascii="Verdana" w:eastAsia="Times New Roman" w:hAnsi="Verdana"/>
                <w:kern w:val="0"/>
                <w:sz w:val="20"/>
                <w:szCs w:val="20"/>
                <w14:ligatures w14:val="none"/>
              </w:rPr>
              <w:t>-C sigue un enfoque orientado a objetos con una sintaxis basada en mensajes, lo que puede hacer que la estructura y el flujo del código sean menos claros para programadores acostumbrados a lenguajes con una sintaxis más directa. C#, por otro lado, ofrece una sintaxis orientada a objetos más estándar y coherente, lo que facilita la expresión de conceptos como herencia, polimorfismo y encapsulamiento de manera clara y concisa, ayudando a reflejar el significado del programa con mayor precisión y menos confusión.</w:t>
            </w:r>
          </w:p>
          <w:p w14:paraId="62883BB8" w14:textId="6FA050F2" w:rsidR="00612912" w:rsidRPr="00612912" w:rsidRDefault="00612912" w:rsidP="00612912">
            <w:pPr>
              <w:pStyle w:val="Prrafodelista"/>
              <w:numPr>
                <w:ilvl w:val="0"/>
                <w:numId w:val="41"/>
              </w:numPr>
              <w:jc w:val="both"/>
              <w:rPr>
                <w:rFonts w:ascii="Verdana" w:eastAsia="Times New Roman" w:hAnsi="Verdana"/>
                <w:kern w:val="0"/>
                <w:sz w:val="20"/>
                <w:szCs w:val="20"/>
                <w14:ligatures w14:val="none"/>
              </w:rPr>
            </w:pPr>
            <w:r w:rsidRPr="00612912">
              <w:rPr>
                <w:rFonts w:ascii="Verdana" w:eastAsia="Times New Roman" w:hAnsi="Verdana"/>
                <w:b/>
                <w:bCs/>
                <w:kern w:val="0"/>
                <w:sz w:val="20"/>
                <w:szCs w:val="20"/>
                <w14:ligatures w14:val="none"/>
              </w:rPr>
              <w:t>Soporte para Programación Asíncrona:</w:t>
            </w:r>
            <w:r w:rsidRPr="00612912">
              <w:rPr>
                <w:rFonts w:ascii="Verdana" w:eastAsia="Times New Roman" w:hAnsi="Verdana"/>
                <w:kern w:val="0"/>
                <w:sz w:val="20"/>
                <w:szCs w:val="20"/>
                <w14:ligatures w14:val="none"/>
              </w:rPr>
              <w:br/>
              <w:t xml:space="preserve">La programación asíncrona en </w:t>
            </w:r>
            <w:proofErr w:type="spellStart"/>
            <w:r w:rsidRPr="00612912">
              <w:rPr>
                <w:rFonts w:ascii="Verdana" w:eastAsia="Times New Roman" w:hAnsi="Verdana"/>
                <w:kern w:val="0"/>
                <w:sz w:val="20"/>
                <w:szCs w:val="20"/>
                <w14:ligatures w14:val="none"/>
              </w:rPr>
              <w:t>Objective</w:t>
            </w:r>
            <w:proofErr w:type="spellEnd"/>
            <w:r w:rsidRPr="00612912">
              <w:rPr>
                <w:rFonts w:ascii="Verdana" w:eastAsia="Times New Roman" w:hAnsi="Verdana"/>
                <w:kern w:val="0"/>
                <w:sz w:val="20"/>
                <w:szCs w:val="20"/>
                <w14:ligatures w14:val="none"/>
              </w:rPr>
              <w:t xml:space="preserve">-C se realiza mediante bloques y GCD, pero la sintaxis y el patrón de uso pueden resultar complejos y difíciles de seguir, especialmente cuando hay múltiples tareas asíncronas. En C#, el soporte para programación asíncrona con las palabras clave </w:t>
            </w:r>
            <w:proofErr w:type="spellStart"/>
            <w:r w:rsidRPr="00612912">
              <w:rPr>
                <w:rFonts w:ascii="Verdana" w:eastAsia="Times New Roman" w:hAnsi="Verdana"/>
                <w:kern w:val="0"/>
                <w:sz w:val="20"/>
                <w:szCs w:val="20"/>
                <w14:ligatures w14:val="none"/>
              </w:rPr>
              <w:t>async</w:t>
            </w:r>
            <w:proofErr w:type="spellEnd"/>
            <w:r w:rsidRPr="00612912">
              <w:rPr>
                <w:rFonts w:ascii="Verdana" w:eastAsia="Times New Roman" w:hAnsi="Verdana"/>
                <w:kern w:val="0"/>
                <w:sz w:val="20"/>
                <w:szCs w:val="20"/>
                <w14:ligatures w14:val="none"/>
              </w:rPr>
              <w:t xml:space="preserve"> y </w:t>
            </w:r>
            <w:proofErr w:type="spellStart"/>
            <w:r w:rsidRPr="00612912">
              <w:rPr>
                <w:rFonts w:ascii="Verdana" w:eastAsia="Times New Roman" w:hAnsi="Verdana"/>
                <w:kern w:val="0"/>
                <w:sz w:val="20"/>
                <w:szCs w:val="20"/>
                <w14:ligatures w14:val="none"/>
              </w:rPr>
              <w:t>await</w:t>
            </w:r>
            <w:proofErr w:type="spellEnd"/>
            <w:r w:rsidRPr="00612912">
              <w:rPr>
                <w:rFonts w:ascii="Verdana" w:eastAsia="Times New Roman" w:hAnsi="Verdana"/>
                <w:kern w:val="0"/>
                <w:sz w:val="20"/>
                <w:szCs w:val="20"/>
                <w14:ligatures w14:val="none"/>
              </w:rPr>
              <w:t xml:space="preserve"> permite escribir código asíncrono de manera casi idéntica al código secuencial, haciendo que el flujo del programa sea más claro y que el propósito del código asíncrono se exprese de forma más directa.</w:t>
            </w:r>
          </w:p>
          <w:p w14:paraId="2BFE5657" w14:textId="46630702" w:rsidR="00D83119" w:rsidRPr="00612912" w:rsidRDefault="00D83119" w:rsidP="00466288">
            <w:pPr>
              <w:pStyle w:val="Prrafodelista"/>
              <w:ind w:left="360"/>
              <w:jc w:val="both"/>
              <w:rPr>
                <w:rFonts w:ascii="Verdana" w:eastAsia="Times New Roman" w:hAnsi="Verdana"/>
                <w:kern w:val="0"/>
                <w:sz w:val="20"/>
                <w:szCs w:val="20"/>
                <w14:ligatures w14:val="none"/>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A4DEC" w14:textId="77777777" w:rsidR="00067F77" w:rsidRDefault="00067F77" w:rsidP="00067F77">
            <w:pPr>
              <w:spacing w:after="240"/>
              <w:jc w:val="center"/>
              <w:rPr>
                <w:rFonts w:ascii="Verdana" w:eastAsia="Times New Roman" w:hAnsi="Verdana"/>
                <w:kern w:val="0"/>
                <w:sz w:val="20"/>
                <w:szCs w:val="20"/>
                <w14:ligatures w14:val="none"/>
              </w:rPr>
            </w:pPr>
          </w:p>
          <w:p w14:paraId="31763A8A" w14:textId="3CE28417" w:rsidR="00D83119" w:rsidRPr="00612912" w:rsidRDefault="00612912" w:rsidP="008C1605">
            <w:pPr>
              <w:jc w:val="center"/>
              <w:rPr>
                <w:rFonts w:ascii="Verdana" w:eastAsia="Times New Roman" w:hAnsi="Verdana"/>
                <w:b/>
                <w:bCs/>
                <w:color w:val="000000"/>
                <w:kern w:val="0"/>
                <w:sz w:val="20"/>
                <w:szCs w:val="20"/>
                <w14:ligatures w14:val="none"/>
              </w:rPr>
            </w:pPr>
            <w:r w:rsidRPr="00612912">
              <w:rPr>
                <w:rFonts w:ascii="Verdana" w:eastAsia="Times New Roman" w:hAnsi="Verdana"/>
                <w:b/>
                <w:bCs/>
                <w:color w:val="000000"/>
                <w:kern w:val="0"/>
                <w:sz w:val="20"/>
                <w:szCs w:val="20"/>
                <w14:ligatures w14:val="none"/>
              </w:rPr>
              <w:t>3.</w:t>
            </w:r>
            <w:r w:rsidR="00E22B43">
              <w:rPr>
                <w:rFonts w:ascii="Verdana" w:eastAsia="Times New Roman" w:hAnsi="Verdana"/>
                <w:b/>
                <w:bCs/>
                <w:color w:val="000000"/>
                <w:kern w:val="0"/>
                <w:sz w:val="20"/>
                <w:szCs w:val="20"/>
                <w14:ligatures w14:val="none"/>
              </w:rPr>
              <w:t>6</w:t>
            </w:r>
          </w:p>
          <w:p w14:paraId="55F88CA7" w14:textId="77777777" w:rsidR="00D83119" w:rsidRDefault="00D83119" w:rsidP="008C1605">
            <w:pPr>
              <w:jc w:val="center"/>
              <w:rPr>
                <w:rFonts w:ascii="Times New Roman" w:eastAsia="Times New Roman" w:hAnsi="Times New Roman"/>
                <w:color w:val="000000"/>
                <w:kern w:val="0"/>
                <w:sz w:val="16"/>
                <w:szCs w:val="16"/>
                <w14:ligatures w14:val="none"/>
              </w:rPr>
            </w:pPr>
          </w:p>
          <w:p w14:paraId="4242084C" w14:textId="3C48BA56" w:rsidR="00D83119" w:rsidRPr="00A71CA1" w:rsidRDefault="00D83119" w:rsidP="008C1605">
            <w:pPr>
              <w:jc w:val="center"/>
              <w:rPr>
                <w:rFonts w:ascii="Times New Roman" w:eastAsia="Times New Roman" w:hAnsi="Times New Roman"/>
                <w:kern w:val="0"/>
                <w:sz w:val="24"/>
                <w:szCs w:val="24"/>
                <w14:ligatures w14:val="none"/>
              </w:rPr>
            </w:pPr>
          </w:p>
        </w:tc>
        <w:tc>
          <w:tcPr>
            <w:tcW w:w="1418" w:type="dxa"/>
            <w:tcBorders>
              <w:top w:val="single" w:sz="4" w:space="0" w:color="000000"/>
              <w:left w:val="single" w:sz="4" w:space="0" w:color="000000"/>
              <w:bottom w:val="single" w:sz="4" w:space="0" w:color="000000"/>
              <w:right w:val="single" w:sz="4" w:space="0" w:color="000000"/>
            </w:tcBorders>
          </w:tcPr>
          <w:p w14:paraId="58714BC3" w14:textId="77777777" w:rsidR="00067F77" w:rsidRDefault="00067F77" w:rsidP="00067F77">
            <w:pPr>
              <w:spacing w:after="240"/>
              <w:jc w:val="center"/>
              <w:rPr>
                <w:rFonts w:ascii="Verdana" w:eastAsia="Times New Roman" w:hAnsi="Verdana"/>
                <w:kern w:val="0"/>
                <w:sz w:val="20"/>
                <w:szCs w:val="20"/>
                <w14:ligatures w14:val="none"/>
              </w:rPr>
            </w:pPr>
          </w:p>
          <w:p w14:paraId="277673D9" w14:textId="1E7E73E2" w:rsidR="00067F77" w:rsidRPr="00612912" w:rsidRDefault="00612912" w:rsidP="00067F77">
            <w:pPr>
              <w:spacing w:after="240"/>
              <w:jc w:val="center"/>
              <w:rPr>
                <w:rFonts w:ascii="Verdana" w:eastAsia="Times New Roman" w:hAnsi="Verdana"/>
                <w:b/>
                <w:bCs/>
                <w:kern w:val="0"/>
                <w:sz w:val="20"/>
                <w:szCs w:val="20"/>
                <w14:ligatures w14:val="none"/>
              </w:rPr>
            </w:pPr>
            <w:r w:rsidRPr="00612912">
              <w:rPr>
                <w:rFonts w:ascii="Verdana" w:eastAsia="Times New Roman" w:hAnsi="Verdana"/>
                <w:b/>
                <w:bCs/>
                <w:kern w:val="0"/>
                <w:sz w:val="20"/>
                <w:szCs w:val="20"/>
                <w14:ligatures w14:val="none"/>
              </w:rPr>
              <w:t>4.4</w:t>
            </w:r>
          </w:p>
        </w:tc>
      </w:tr>
      <w:tr w:rsidR="00E8640C" w:rsidRPr="00A71CA1" w14:paraId="3C848599" w14:textId="06472094"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C3A0D" w14:textId="5A2DCD4E" w:rsidR="00D83119" w:rsidRPr="00612912" w:rsidRDefault="00612912" w:rsidP="00612912">
            <w:pPr>
              <w:rPr>
                <w:rFonts w:ascii="Verdana" w:eastAsia="Times New Roman" w:hAnsi="Verdana"/>
                <w:b/>
                <w:bCs/>
                <w:kern w:val="0"/>
                <w:sz w:val="20"/>
                <w:szCs w:val="20"/>
                <w14:ligatures w14:val="none"/>
              </w:rPr>
            </w:pPr>
            <w:r>
              <w:rPr>
                <w:rFonts w:ascii="Verdana" w:eastAsia="Times New Roman" w:hAnsi="Verdana"/>
                <w:b/>
                <w:bCs/>
                <w:kern w:val="0"/>
                <w:sz w:val="20"/>
                <w:szCs w:val="20"/>
                <w14:ligatures w14:val="none"/>
              </w:rPr>
              <w:lastRenderedPageBreak/>
              <w:t xml:space="preserve">2. </w:t>
            </w:r>
            <w:r w:rsidR="00A20C38" w:rsidRPr="00612912">
              <w:rPr>
                <w:rFonts w:ascii="Verdana" w:eastAsia="Times New Roman" w:hAnsi="Verdana"/>
                <w:b/>
                <w:bCs/>
                <w:kern w:val="0"/>
                <w:sz w:val="20"/>
                <w:szCs w:val="20"/>
                <w14:ligatures w14:val="none"/>
              </w:rPr>
              <w:t>Bien-Definido</w:t>
            </w:r>
          </w:p>
          <w:p w14:paraId="70B475BD" w14:textId="77C0CAC2" w:rsidR="00D83119" w:rsidRPr="00466288" w:rsidRDefault="00D83119" w:rsidP="00466288">
            <w:pPr>
              <w:pStyle w:val="Prrafodelista"/>
              <w:spacing w:after="240"/>
              <w:rPr>
                <w:rFonts w:ascii="Times New Roman" w:eastAsia="Times New Roman" w:hAnsi="Times New Roman"/>
                <w:kern w:val="0"/>
                <w:sz w:val="24"/>
                <w:szCs w:val="24"/>
                <w14:ligatures w14:val="none"/>
              </w:rPr>
            </w:pPr>
            <w:r w:rsidRPr="00466288">
              <w:rPr>
                <w:rFonts w:ascii="Times New Roman" w:eastAsia="Times New Roman" w:hAnsi="Times New Roman"/>
                <w:kern w:val="0"/>
                <w:sz w:val="24"/>
                <w:szCs w:val="24"/>
                <w14:ligatures w14:val="none"/>
              </w:rPr>
              <w:br/>
            </w:r>
            <w:r w:rsidRPr="00466288">
              <w:rPr>
                <w:rFonts w:ascii="Times New Roman" w:eastAsia="Times New Roman" w:hAnsi="Times New Roman"/>
                <w:kern w:val="0"/>
                <w:sz w:val="24"/>
                <w:szCs w:val="24"/>
                <w14:ligatures w14:val="none"/>
              </w:rPr>
              <w:br/>
            </w:r>
            <w:r w:rsidRPr="00466288">
              <w:rPr>
                <w:rFonts w:ascii="Times New Roman" w:eastAsia="Times New Roman" w:hAnsi="Times New Roman"/>
                <w:kern w:val="0"/>
                <w:sz w:val="24"/>
                <w:szCs w:val="24"/>
                <w14:ligatures w14:val="none"/>
              </w:rPr>
              <w:br/>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AE967" w14:textId="794A1F27" w:rsidR="008D2E36" w:rsidRPr="009A064B" w:rsidRDefault="008D2E36" w:rsidP="009A064B">
            <w:pPr>
              <w:pStyle w:val="Prrafodelista"/>
              <w:numPr>
                <w:ilvl w:val="0"/>
                <w:numId w:val="47"/>
              </w:numPr>
              <w:jc w:val="both"/>
              <w:rPr>
                <w:rFonts w:ascii="Verdana" w:eastAsia="Times New Roman" w:hAnsi="Verdana"/>
                <w:b/>
                <w:bCs/>
                <w:kern w:val="0"/>
                <w:sz w:val="20"/>
                <w:szCs w:val="20"/>
                <w14:ligatures w14:val="none"/>
              </w:rPr>
            </w:pPr>
            <w:r w:rsidRPr="009A064B">
              <w:rPr>
                <w:rFonts w:ascii="Verdana" w:eastAsia="Times New Roman" w:hAnsi="Verdana"/>
                <w:b/>
                <w:bCs/>
                <w:kern w:val="0"/>
                <w:sz w:val="20"/>
                <w:szCs w:val="20"/>
                <w14:ligatures w14:val="none"/>
              </w:rPr>
              <w:t xml:space="preserve">Claridad en la Sintaxis y Semántica: </w:t>
            </w:r>
            <w:proofErr w:type="spellStart"/>
            <w:r w:rsidRPr="009A064B">
              <w:rPr>
                <w:rFonts w:ascii="Verdana" w:eastAsia="Times New Roman" w:hAnsi="Verdana"/>
                <w:b/>
                <w:bCs/>
                <w:kern w:val="0"/>
                <w:sz w:val="20"/>
                <w:szCs w:val="20"/>
                <w14:ligatures w14:val="none"/>
              </w:rPr>
              <w:t>Objective</w:t>
            </w:r>
            <w:proofErr w:type="spellEnd"/>
            <w:r w:rsidRPr="009A064B">
              <w:rPr>
                <w:rFonts w:ascii="Verdana" w:eastAsia="Times New Roman" w:hAnsi="Verdana"/>
                <w:b/>
                <w:bCs/>
                <w:kern w:val="0"/>
                <w:sz w:val="20"/>
                <w:szCs w:val="20"/>
                <w14:ligatures w14:val="none"/>
              </w:rPr>
              <w:t>-C</w:t>
            </w:r>
            <w:r w:rsidRPr="009A064B">
              <w:rPr>
                <w:rFonts w:ascii="Verdana" w:eastAsia="Times New Roman" w:hAnsi="Verdana"/>
                <w:kern w:val="0"/>
                <w:sz w:val="20"/>
                <w:szCs w:val="20"/>
                <w14:ligatures w14:val="none"/>
              </w:rPr>
              <w:t xml:space="preserve"> extiende la sintaxis de C con una notación única para la comunicación con objetos, lo que introduce una semántica más compleja que puede generar ambigüedad, especialmente si no se está familiarizado con el modelo de mensajería de </w:t>
            </w:r>
            <w:proofErr w:type="spellStart"/>
            <w:r w:rsidRPr="009A064B">
              <w:rPr>
                <w:rFonts w:ascii="Verdana" w:eastAsia="Times New Roman" w:hAnsi="Verdana"/>
                <w:b/>
                <w:bCs/>
                <w:kern w:val="0"/>
                <w:sz w:val="20"/>
                <w:szCs w:val="20"/>
                <w14:ligatures w14:val="none"/>
              </w:rPr>
              <w:t>Objective</w:t>
            </w:r>
            <w:proofErr w:type="spellEnd"/>
            <w:r w:rsidRPr="009A064B">
              <w:rPr>
                <w:rFonts w:ascii="Verdana" w:eastAsia="Times New Roman" w:hAnsi="Verdana"/>
                <w:b/>
                <w:bCs/>
                <w:kern w:val="0"/>
                <w:sz w:val="20"/>
                <w:szCs w:val="20"/>
                <w14:ligatures w14:val="none"/>
              </w:rPr>
              <w:t>-C</w:t>
            </w:r>
            <w:r w:rsidRPr="009A064B">
              <w:rPr>
                <w:rFonts w:ascii="Verdana" w:eastAsia="Times New Roman" w:hAnsi="Verdana"/>
                <w:kern w:val="0"/>
                <w:sz w:val="20"/>
                <w:szCs w:val="20"/>
                <w14:ligatures w14:val="none"/>
              </w:rPr>
              <w:t xml:space="preserve"> o el marco de trabajo </w:t>
            </w:r>
            <w:r w:rsidRPr="009A064B">
              <w:rPr>
                <w:rFonts w:ascii="Verdana" w:eastAsia="Times New Roman" w:hAnsi="Verdana"/>
                <w:b/>
                <w:bCs/>
                <w:kern w:val="0"/>
                <w:sz w:val="20"/>
                <w:szCs w:val="20"/>
                <w14:ligatures w14:val="none"/>
              </w:rPr>
              <w:t>Cocoa</w:t>
            </w:r>
            <w:r w:rsidRPr="009A064B">
              <w:rPr>
                <w:rFonts w:ascii="Verdana" w:eastAsia="Times New Roman" w:hAnsi="Verdana"/>
                <w:kern w:val="0"/>
                <w:sz w:val="20"/>
                <w:szCs w:val="20"/>
                <w14:ligatures w14:val="none"/>
              </w:rPr>
              <w:t xml:space="preserve">. En cambio, </w:t>
            </w:r>
            <w:r w:rsidRPr="009A064B">
              <w:rPr>
                <w:rFonts w:ascii="Verdana" w:eastAsia="Times New Roman" w:hAnsi="Verdana"/>
                <w:b/>
                <w:bCs/>
                <w:kern w:val="0"/>
                <w:sz w:val="20"/>
                <w:szCs w:val="20"/>
                <w14:ligatures w14:val="none"/>
              </w:rPr>
              <w:t>C#</w:t>
            </w:r>
            <w:r w:rsidRPr="009A064B">
              <w:rPr>
                <w:rFonts w:ascii="Verdana" w:eastAsia="Times New Roman" w:hAnsi="Verdana"/>
                <w:kern w:val="0"/>
                <w:sz w:val="20"/>
                <w:szCs w:val="20"/>
                <w14:ligatures w14:val="none"/>
              </w:rPr>
              <w:t xml:space="preserve"> ofrece una sintaxis clara y moderna, con reglas semánticas </w:t>
            </w:r>
            <w:r w:rsidRPr="009A064B">
              <w:rPr>
                <w:rFonts w:ascii="Verdana" w:eastAsia="Times New Roman" w:hAnsi="Verdana"/>
                <w:kern w:val="0"/>
                <w:sz w:val="20"/>
                <w:szCs w:val="20"/>
                <w14:ligatures w14:val="none"/>
              </w:rPr>
              <w:lastRenderedPageBreak/>
              <w:t xml:space="preserve">bien definidas, facilitando la comprensión del lenguaje. La semántica de </w:t>
            </w:r>
            <w:r w:rsidRPr="009A064B">
              <w:rPr>
                <w:rFonts w:ascii="Verdana" w:eastAsia="Times New Roman" w:hAnsi="Verdana"/>
                <w:b/>
                <w:bCs/>
                <w:kern w:val="0"/>
                <w:sz w:val="20"/>
                <w:szCs w:val="20"/>
                <w14:ligatures w14:val="none"/>
              </w:rPr>
              <w:t>C#</w:t>
            </w:r>
            <w:r w:rsidRPr="009A064B">
              <w:rPr>
                <w:rFonts w:ascii="Verdana" w:eastAsia="Times New Roman" w:hAnsi="Verdana"/>
                <w:kern w:val="0"/>
                <w:sz w:val="20"/>
                <w:szCs w:val="20"/>
                <w14:ligatures w14:val="none"/>
              </w:rPr>
              <w:t xml:space="preserve"> está basada en un sistema de tipos estáticos y objetos claramente definidos, lo que elimina muchas de las ambigüedades presentes en otros lenguajes y facilita el aprendizaje para los programadores.</w:t>
            </w:r>
          </w:p>
          <w:p w14:paraId="4DD90BA1" w14:textId="77777777" w:rsidR="008D2E36" w:rsidRPr="008D2E36" w:rsidRDefault="008D2E36" w:rsidP="008D2E36">
            <w:pPr>
              <w:pStyle w:val="Prrafodelista"/>
              <w:numPr>
                <w:ilvl w:val="0"/>
                <w:numId w:val="47"/>
              </w:numPr>
              <w:jc w:val="both"/>
              <w:rPr>
                <w:rFonts w:ascii="Verdana" w:eastAsia="Times New Roman" w:hAnsi="Verdana"/>
                <w:b/>
                <w:bCs/>
                <w:kern w:val="0"/>
                <w:sz w:val="20"/>
                <w:szCs w:val="20"/>
                <w14:ligatures w14:val="none"/>
              </w:rPr>
            </w:pPr>
            <w:r w:rsidRPr="008D2E36">
              <w:rPr>
                <w:rFonts w:ascii="Verdana" w:eastAsia="Times New Roman" w:hAnsi="Verdana"/>
                <w:b/>
                <w:bCs/>
                <w:kern w:val="0"/>
                <w:sz w:val="20"/>
                <w:szCs w:val="20"/>
                <w14:ligatures w14:val="none"/>
              </w:rPr>
              <w:t xml:space="preserve">Especificación Completa y Definición Formal del Lenguaje: </w:t>
            </w:r>
            <w:r w:rsidRPr="008D2E36">
              <w:rPr>
                <w:rFonts w:ascii="Verdana" w:eastAsia="Times New Roman" w:hAnsi="Verdana"/>
                <w:kern w:val="0"/>
                <w:sz w:val="20"/>
                <w:szCs w:val="20"/>
                <w14:ligatures w14:val="none"/>
              </w:rPr>
              <w:t xml:space="preserve">Mientras que </w:t>
            </w:r>
            <w:proofErr w:type="spellStart"/>
            <w:r w:rsidRPr="008D2E36">
              <w:rPr>
                <w:rFonts w:ascii="Verdana" w:eastAsia="Times New Roman" w:hAnsi="Verdana"/>
                <w:b/>
                <w:bCs/>
                <w:kern w:val="0"/>
                <w:sz w:val="20"/>
                <w:szCs w:val="20"/>
                <w14:ligatures w14:val="none"/>
              </w:rPr>
              <w:t>Objective</w:t>
            </w:r>
            <w:proofErr w:type="spellEnd"/>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tiene una especificación formal, su integración con plataformas específicas de Apple como Cocoa y Cocoa </w:t>
            </w:r>
            <w:proofErr w:type="spellStart"/>
            <w:r w:rsidRPr="008D2E36">
              <w:rPr>
                <w:rFonts w:ascii="Verdana" w:eastAsia="Times New Roman" w:hAnsi="Verdana"/>
                <w:kern w:val="0"/>
                <w:sz w:val="20"/>
                <w:szCs w:val="20"/>
                <w14:ligatures w14:val="none"/>
              </w:rPr>
              <w:t>Touch</w:t>
            </w:r>
            <w:proofErr w:type="spellEnd"/>
            <w:r w:rsidRPr="008D2E36">
              <w:rPr>
                <w:rFonts w:ascii="Verdana" w:eastAsia="Times New Roman" w:hAnsi="Verdana"/>
                <w:kern w:val="0"/>
                <w:sz w:val="20"/>
                <w:szCs w:val="20"/>
                <w14:ligatures w14:val="none"/>
              </w:rPr>
              <w:t xml:space="preserve"> significa que muchos aspectos de su semántica dependen de las implementaciones de estas librerías. Esto hace que, en algunos casos, el lenguaje no esté completamente especificado fuera del ecosistema de Apple. En contraste, </w:t>
            </w:r>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ofrece una especificación detallada y formal que cubre todos los aspectos del lenguaje, desde la sintaxis hasta la semántica de tipos y objetos, lo que lo convierte en un lenguaje más predecible y fácil de entender, con una documentación ampliamente accesible para desarrolladores.</w:t>
            </w:r>
          </w:p>
          <w:p w14:paraId="1A9FF908" w14:textId="77777777" w:rsidR="008D2E36" w:rsidRPr="008D2E36" w:rsidRDefault="008D2E36" w:rsidP="008D2E36">
            <w:pPr>
              <w:pStyle w:val="Prrafodelista"/>
              <w:numPr>
                <w:ilvl w:val="0"/>
                <w:numId w:val="47"/>
              </w:numPr>
              <w:jc w:val="both"/>
              <w:rPr>
                <w:rFonts w:ascii="Verdana" w:eastAsia="Times New Roman" w:hAnsi="Verdana"/>
                <w:b/>
                <w:bCs/>
                <w:kern w:val="0"/>
                <w:sz w:val="20"/>
                <w:szCs w:val="20"/>
                <w14:ligatures w14:val="none"/>
              </w:rPr>
            </w:pPr>
            <w:r w:rsidRPr="008D2E36">
              <w:rPr>
                <w:rFonts w:ascii="Verdana" w:eastAsia="Times New Roman" w:hAnsi="Verdana"/>
                <w:b/>
                <w:bCs/>
                <w:kern w:val="0"/>
                <w:sz w:val="20"/>
                <w:szCs w:val="20"/>
                <w14:ligatures w14:val="none"/>
              </w:rPr>
              <w:t xml:space="preserve">Transportabilidad del Lenguaje: </w:t>
            </w:r>
            <w:proofErr w:type="spellStart"/>
            <w:r w:rsidRPr="008D2E36">
              <w:rPr>
                <w:rFonts w:ascii="Verdana" w:eastAsia="Times New Roman" w:hAnsi="Verdana"/>
                <w:b/>
                <w:bCs/>
                <w:kern w:val="0"/>
                <w:sz w:val="20"/>
                <w:szCs w:val="20"/>
                <w14:ligatures w14:val="none"/>
              </w:rPr>
              <w:t>Objective</w:t>
            </w:r>
            <w:proofErr w:type="spellEnd"/>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está vinculado principalmente al ecosistema de Apple, por lo que su portabilidad fuera de macOS y iOS es limitada. Aunque existen implementaciones alternativas, la mayoría de las librerías y herramientas están diseñadas específicamente para estas plataformas, lo que dificulta su uso en otras configuraciones. Por otro lado, C# fue diseñado para ser portable desde sus inicios, con la plataforma .NET permitiendo que las aplicaciones escritas en </w:t>
            </w:r>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se ejecuten de manera efectiva en una amplia variedad de sistemas operativos, incluyendo Windows, macOS y Linux, lo que lo hace mucho más adecuado para proyectos multiplataforma.</w:t>
            </w:r>
          </w:p>
          <w:p w14:paraId="06215DB5" w14:textId="77777777" w:rsidR="008D2E36" w:rsidRPr="008D2E36" w:rsidRDefault="008D2E36" w:rsidP="008D2E36">
            <w:pPr>
              <w:pStyle w:val="Prrafodelista"/>
              <w:numPr>
                <w:ilvl w:val="0"/>
                <w:numId w:val="47"/>
              </w:numPr>
              <w:jc w:val="both"/>
              <w:rPr>
                <w:rFonts w:ascii="Verdana" w:eastAsia="Times New Roman" w:hAnsi="Verdana"/>
                <w:b/>
                <w:bCs/>
                <w:kern w:val="0"/>
                <w:sz w:val="20"/>
                <w:szCs w:val="20"/>
                <w14:ligatures w14:val="none"/>
              </w:rPr>
            </w:pPr>
            <w:r w:rsidRPr="008D2E36">
              <w:rPr>
                <w:rFonts w:ascii="Verdana" w:eastAsia="Times New Roman" w:hAnsi="Verdana"/>
                <w:b/>
                <w:bCs/>
                <w:kern w:val="0"/>
                <w:sz w:val="20"/>
                <w:szCs w:val="20"/>
                <w14:ligatures w14:val="none"/>
              </w:rPr>
              <w:t xml:space="preserve">Facilidad para Realizar Pruebas y Depuración: </w:t>
            </w:r>
            <w:r w:rsidRPr="008D2E36">
              <w:rPr>
                <w:rFonts w:ascii="Verdana" w:eastAsia="Times New Roman" w:hAnsi="Verdana"/>
                <w:kern w:val="0"/>
                <w:sz w:val="20"/>
                <w:szCs w:val="20"/>
                <w14:ligatures w14:val="none"/>
              </w:rPr>
              <w:t xml:space="preserve">La depuración en </w:t>
            </w:r>
            <w:proofErr w:type="spellStart"/>
            <w:r w:rsidRPr="008D2E36">
              <w:rPr>
                <w:rFonts w:ascii="Verdana" w:eastAsia="Times New Roman" w:hAnsi="Verdana"/>
                <w:b/>
                <w:bCs/>
                <w:kern w:val="0"/>
                <w:sz w:val="20"/>
                <w:szCs w:val="20"/>
                <w14:ligatures w14:val="none"/>
              </w:rPr>
              <w:t>Objective</w:t>
            </w:r>
            <w:proofErr w:type="spellEnd"/>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puede ser más difícil debido a su modelo de mensajería y a la gestión manual de memoria (aunque con el uso de ARC esta complejidad ha disminuido). Los errores relacionados con la memoria o el manejo de objetos pueden ser difíciles de rastrear, especialmente en proyectos grandes y complejos. En cambio, </w:t>
            </w:r>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se beneficia de </w:t>
            </w:r>
            <w:r w:rsidRPr="008D2E36">
              <w:rPr>
                <w:rFonts w:ascii="Verdana" w:eastAsia="Times New Roman" w:hAnsi="Verdana"/>
                <w:kern w:val="0"/>
                <w:sz w:val="20"/>
                <w:szCs w:val="20"/>
                <w14:ligatures w14:val="none"/>
              </w:rPr>
              <w:lastRenderedPageBreak/>
              <w:t xml:space="preserve">un ecosistema robusto de herramientas de desarrollo, como Visual Studio, que facilita la depuración con capacidades avanzadas como la depuración en tiempo real, la visualización de estructuras de datos y las pruebas unitarias integradas. Además, la gestión automática de memoria en </w:t>
            </w:r>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mediante el </w:t>
            </w:r>
            <w:proofErr w:type="spellStart"/>
            <w:r w:rsidRPr="008D2E36">
              <w:rPr>
                <w:rFonts w:ascii="Verdana" w:eastAsia="Times New Roman" w:hAnsi="Verdana"/>
                <w:kern w:val="0"/>
                <w:sz w:val="20"/>
                <w:szCs w:val="20"/>
                <w14:ligatures w14:val="none"/>
              </w:rPr>
              <w:t>garbage</w:t>
            </w:r>
            <w:proofErr w:type="spellEnd"/>
            <w:r w:rsidRPr="008D2E36">
              <w:rPr>
                <w:rFonts w:ascii="Verdana" w:eastAsia="Times New Roman" w:hAnsi="Verdana"/>
                <w:kern w:val="0"/>
                <w:sz w:val="20"/>
                <w:szCs w:val="20"/>
                <w14:ligatures w14:val="none"/>
              </w:rPr>
              <w:t xml:space="preserve"> </w:t>
            </w:r>
            <w:proofErr w:type="spellStart"/>
            <w:r w:rsidRPr="008D2E36">
              <w:rPr>
                <w:rFonts w:ascii="Verdana" w:eastAsia="Times New Roman" w:hAnsi="Verdana"/>
                <w:kern w:val="0"/>
                <w:sz w:val="20"/>
                <w:szCs w:val="20"/>
                <w14:ligatures w14:val="none"/>
              </w:rPr>
              <w:t>collector</w:t>
            </w:r>
            <w:proofErr w:type="spellEnd"/>
            <w:r w:rsidRPr="008D2E36">
              <w:rPr>
                <w:rFonts w:ascii="Verdana" w:eastAsia="Times New Roman" w:hAnsi="Verdana"/>
                <w:kern w:val="0"/>
                <w:sz w:val="20"/>
                <w:szCs w:val="20"/>
                <w14:ligatures w14:val="none"/>
              </w:rPr>
              <w:t xml:space="preserve"> reduce muchos de los errores típicos relacionados con la memoria, simplificando las pruebas y el mantenimiento del código.</w:t>
            </w:r>
          </w:p>
          <w:p w14:paraId="4914AC44" w14:textId="77777777" w:rsidR="008D2E36" w:rsidRPr="008D2E36" w:rsidRDefault="008D2E36" w:rsidP="008D2E36">
            <w:pPr>
              <w:pStyle w:val="Prrafodelista"/>
              <w:numPr>
                <w:ilvl w:val="0"/>
                <w:numId w:val="47"/>
              </w:numPr>
              <w:jc w:val="both"/>
              <w:rPr>
                <w:rFonts w:ascii="Verdana" w:eastAsia="Times New Roman" w:hAnsi="Verdana"/>
                <w:b/>
                <w:bCs/>
                <w:kern w:val="0"/>
                <w:sz w:val="20"/>
                <w:szCs w:val="20"/>
                <w14:ligatures w14:val="none"/>
              </w:rPr>
            </w:pPr>
            <w:r w:rsidRPr="008D2E36">
              <w:rPr>
                <w:rFonts w:ascii="Verdana" w:eastAsia="Times New Roman" w:hAnsi="Verdana"/>
                <w:b/>
                <w:bCs/>
                <w:kern w:val="0"/>
                <w:sz w:val="20"/>
                <w:szCs w:val="20"/>
                <w14:ligatures w14:val="none"/>
              </w:rPr>
              <w:t xml:space="preserve">Interoperabilidad con Otros Lenguajes y Sistemas: </w:t>
            </w:r>
            <w:proofErr w:type="spellStart"/>
            <w:r w:rsidRPr="008D2E36">
              <w:rPr>
                <w:rFonts w:ascii="Verdana" w:eastAsia="Times New Roman" w:hAnsi="Verdana"/>
                <w:b/>
                <w:bCs/>
                <w:kern w:val="0"/>
                <w:sz w:val="20"/>
                <w:szCs w:val="20"/>
                <w14:ligatures w14:val="none"/>
              </w:rPr>
              <w:t>Objective</w:t>
            </w:r>
            <w:proofErr w:type="spellEnd"/>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está bien integrado dentro del ecosistema de Apple, pero fuera de este, la interoperabilidad con otros lenguajes es limitada. Aunque se pueden utilizar bibliotecas en C o interactuar con Swift, la integración con otros lenguajes o plataformas no es tan directa y puede requerir soluciones complejas. En cambio, </w:t>
            </w:r>
            <w:r w:rsidRPr="008D2E36">
              <w:rPr>
                <w:rFonts w:ascii="Verdana" w:eastAsia="Times New Roman" w:hAnsi="Verdana"/>
                <w:b/>
                <w:bCs/>
                <w:kern w:val="0"/>
                <w:sz w:val="20"/>
                <w:szCs w:val="20"/>
                <w14:ligatures w14:val="none"/>
              </w:rPr>
              <w:t>C#</w:t>
            </w:r>
            <w:r w:rsidRPr="008D2E36">
              <w:rPr>
                <w:rFonts w:ascii="Verdana" w:eastAsia="Times New Roman" w:hAnsi="Verdana"/>
                <w:kern w:val="0"/>
                <w:sz w:val="20"/>
                <w:szCs w:val="20"/>
                <w14:ligatures w14:val="none"/>
              </w:rPr>
              <w:t xml:space="preserve"> ofrece una interoperabilidad más amplia gracias a su plataforma .NET, que permite interactuar fácilmente con otros lenguajes y sistemas mediante herramientas como P/</w:t>
            </w:r>
            <w:proofErr w:type="spellStart"/>
            <w:r w:rsidRPr="008D2E36">
              <w:rPr>
                <w:rFonts w:ascii="Verdana" w:eastAsia="Times New Roman" w:hAnsi="Verdana"/>
                <w:kern w:val="0"/>
                <w:sz w:val="20"/>
                <w:szCs w:val="20"/>
                <w14:ligatures w14:val="none"/>
              </w:rPr>
              <w:t>Invoke</w:t>
            </w:r>
            <w:proofErr w:type="spellEnd"/>
            <w:r w:rsidRPr="008D2E36">
              <w:rPr>
                <w:rFonts w:ascii="Verdana" w:eastAsia="Times New Roman" w:hAnsi="Verdana"/>
                <w:kern w:val="0"/>
                <w:sz w:val="20"/>
                <w:szCs w:val="20"/>
                <w14:ligatures w14:val="none"/>
              </w:rPr>
              <w:t xml:space="preserve"> y COM </w:t>
            </w:r>
            <w:proofErr w:type="spellStart"/>
            <w:r w:rsidRPr="008D2E36">
              <w:rPr>
                <w:rFonts w:ascii="Verdana" w:eastAsia="Times New Roman" w:hAnsi="Verdana"/>
                <w:kern w:val="0"/>
                <w:sz w:val="20"/>
                <w:szCs w:val="20"/>
                <w14:ligatures w14:val="none"/>
              </w:rPr>
              <w:t>Interop</w:t>
            </w:r>
            <w:proofErr w:type="spellEnd"/>
            <w:r w:rsidRPr="008D2E36">
              <w:rPr>
                <w:rFonts w:ascii="Verdana" w:eastAsia="Times New Roman" w:hAnsi="Verdana"/>
                <w:kern w:val="0"/>
                <w:sz w:val="20"/>
                <w:szCs w:val="20"/>
                <w14:ligatures w14:val="none"/>
              </w:rPr>
              <w:t>. Además, C# puede integrarse con sistemas que no están basados en .NET, como aplicaciones en Java o servicios en Python, lo que lo hace más flexible para trabajar en entornos heterogéneos</w:t>
            </w:r>
          </w:p>
          <w:p w14:paraId="5615C121" w14:textId="25267F9F" w:rsidR="00CB6B4B" w:rsidRPr="008D2E36" w:rsidRDefault="00CB6B4B" w:rsidP="008D2E36">
            <w:pPr>
              <w:widowControl/>
              <w:suppressAutoHyphens w:val="0"/>
              <w:jc w:val="both"/>
              <w:rPr>
                <w:rFonts w:ascii="Verdana" w:eastAsia="Times New Roman" w:hAnsi="Verdana"/>
                <w:kern w:val="0"/>
                <w:sz w:val="20"/>
                <w:szCs w:val="20"/>
                <w14:ligatures w14:val="none"/>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7E272" w14:textId="0D7C24E3" w:rsidR="00D83119" w:rsidRDefault="00D83119" w:rsidP="00067F77">
            <w:pPr>
              <w:jc w:val="center"/>
              <w:rPr>
                <w:rFonts w:ascii="Verdana" w:eastAsia="Times New Roman" w:hAnsi="Verdana"/>
                <w:kern w:val="0"/>
                <w:sz w:val="20"/>
                <w:szCs w:val="20"/>
                <w14:ligatures w14:val="none"/>
              </w:rPr>
            </w:pPr>
          </w:p>
          <w:p w14:paraId="52CE2130" w14:textId="6F07554C" w:rsidR="00D83119" w:rsidRPr="00E22B43" w:rsidRDefault="00D83119" w:rsidP="008C1605">
            <w:pPr>
              <w:rPr>
                <w:rFonts w:ascii="Verdana" w:eastAsia="Times New Roman" w:hAnsi="Verdana"/>
                <w:b/>
                <w:bCs/>
                <w:kern w:val="0"/>
                <w:sz w:val="20"/>
                <w:szCs w:val="20"/>
                <w14:ligatures w14:val="none"/>
              </w:rPr>
            </w:pPr>
            <w:r>
              <w:rPr>
                <w:rFonts w:ascii="Verdana" w:eastAsia="Times New Roman" w:hAnsi="Verdana"/>
                <w:kern w:val="0"/>
                <w:sz w:val="20"/>
                <w:szCs w:val="20"/>
                <w14:ligatures w14:val="none"/>
              </w:rPr>
              <w:t xml:space="preserve">     </w:t>
            </w:r>
            <w:r w:rsidR="00E22B43" w:rsidRPr="00E22B43">
              <w:rPr>
                <w:rFonts w:ascii="Verdana" w:eastAsia="Times New Roman" w:hAnsi="Verdana"/>
                <w:b/>
                <w:bCs/>
                <w:kern w:val="0"/>
                <w:sz w:val="20"/>
                <w:szCs w:val="20"/>
                <w14:ligatures w14:val="none"/>
              </w:rPr>
              <w:t>3.</w:t>
            </w:r>
            <w:r w:rsidR="00E22B43">
              <w:rPr>
                <w:rFonts w:ascii="Verdana" w:eastAsia="Times New Roman" w:hAnsi="Verdana"/>
                <w:b/>
                <w:bCs/>
                <w:kern w:val="0"/>
                <w:sz w:val="20"/>
                <w:szCs w:val="20"/>
                <w14:ligatures w14:val="none"/>
              </w:rPr>
              <w:t>7</w:t>
            </w:r>
          </w:p>
          <w:p w14:paraId="3A959038" w14:textId="77777777" w:rsidR="00D83119" w:rsidRDefault="00D83119" w:rsidP="008C1605">
            <w:pPr>
              <w:rPr>
                <w:rFonts w:ascii="Verdana" w:eastAsia="Times New Roman" w:hAnsi="Verdana"/>
                <w:kern w:val="0"/>
                <w:sz w:val="20"/>
                <w:szCs w:val="20"/>
                <w14:ligatures w14:val="none"/>
              </w:rPr>
            </w:pPr>
          </w:p>
          <w:p w14:paraId="713C6F95" w14:textId="77777777" w:rsidR="00D83119" w:rsidRDefault="00D83119" w:rsidP="008C1605">
            <w:pPr>
              <w:rPr>
                <w:rFonts w:ascii="Verdana" w:eastAsia="Times New Roman" w:hAnsi="Verdana"/>
                <w:kern w:val="0"/>
                <w:sz w:val="20"/>
                <w:szCs w:val="20"/>
                <w14:ligatures w14:val="none"/>
              </w:rPr>
            </w:pPr>
          </w:p>
          <w:p w14:paraId="0C79DD74" w14:textId="77777777" w:rsidR="00D83119" w:rsidRDefault="00D83119" w:rsidP="008C1605">
            <w:pPr>
              <w:rPr>
                <w:rFonts w:ascii="Verdana" w:eastAsia="Times New Roman" w:hAnsi="Verdana"/>
                <w:kern w:val="0"/>
                <w:sz w:val="20"/>
                <w:szCs w:val="20"/>
                <w14:ligatures w14:val="none"/>
              </w:rPr>
            </w:pPr>
          </w:p>
          <w:p w14:paraId="15B6A62A" w14:textId="77777777" w:rsidR="00D83119" w:rsidRDefault="00D83119" w:rsidP="008C1605">
            <w:pPr>
              <w:rPr>
                <w:rFonts w:ascii="Verdana" w:eastAsia="Times New Roman" w:hAnsi="Verdana"/>
                <w:kern w:val="0"/>
                <w:sz w:val="20"/>
                <w:szCs w:val="20"/>
                <w14:ligatures w14:val="none"/>
              </w:rPr>
            </w:pPr>
          </w:p>
          <w:p w14:paraId="03886527" w14:textId="77777777" w:rsidR="00D83119" w:rsidRDefault="00D83119" w:rsidP="008C1605">
            <w:pPr>
              <w:rPr>
                <w:rFonts w:ascii="Verdana" w:eastAsia="Times New Roman" w:hAnsi="Verdana"/>
                <w:kern w:val="0"/>
                <w:sz w:val="20"/>
                <w:szCs w:val="20"/>
                <w14:ligatures w14:val="none"/>
              </w:rPr>
            </w:pPr>
          </w:p>
          <w:p w14:paraId="1B9EF75E" w14:textId="4D8BABD4" w:rsidR="00D83119" w:rsidRPr="00A71CA1" w:rsidRDefault="00D83119" w:rsidP="008C1605">
            <w:pPr>
              <w:rPr>
                <w:rFonts w:ascii="Verdana" w:eastAsia="Times New Roman" w:hAnsi="Verdana"/>
                <w:kern w:val="0"/>
                <w:sz w:val="24"/>
                <w:szCs w:val="24"/>
                <w14:ligatures w14:val="none"/>
              </w:rPr>
            </w:pPr>
            <w:r>
              <w:rPr>
                <w:rFonts w:ascii="Verdana" w:eastAsia="Times New Roman" w:hAnsi="Verdana"/>
                <w:kern w:val="0"/>
                <w:sz w:val="20"/>
                <w:szCs w:val="20"/>
                <w14:ligatures w14:val="none"/>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14E7A71" w14:textId="77777777" w:rsidR="00D83119" w:rsidRDefault="00D83119" w:rsidP="00067F77">
            <w:pPr>
              <w:jc w:val="center"/>
              <w:rPr>
                <w:rFonts w:ascii="Verdana" w:eastAsia="Times New Roman" w:hAnsi="Verdana"/>
                <w:kern w:val="0"/>
                <w:sz w:val="20"/>
                <w:szCs w:val="20"/>
                <w14:ligatures w14:val="none"/>
              </w:rPr>
            </w:pPr>
          </w:p>
          <w:p w14:paraId="71B991F3" w14:textId="12B87743" w:rsidR="00067F77" w:rsidRPr="00E22B43" w:rsidRDefault="00E22B43" w:rsidP="00067F77">
            <w:pPr>
              <w:jc w:val="center"/>
              <w:rPr>
                <w:rFonts w:ascii="Verdana" w:eastAsia="Times New Roman" w:hAnsi="Verdana"/>
                <w:b/>
                <w:bCs/>
                <w:kern w:val="0"/>
                <w:sz w:val="20"/>
                <w:szCs w:val="20"/>
                <w14:ligatures w14:val="none"/>
              </w:rPr>
            </w:pPr>
            <w:r w:rsidRPr="00E22B43">
              <w:rPr>
                <w:rFonts w:ascii="Verdana" w:eastAsia="Times New Roman" w:hAnsi="Verdana"/>
                <w:b/>
                <w:bCs/>
                <w:kern w:val="0"/>
                <w:sz w:val="20"/>
                <w:szCs w:val="20"/>
                <w14:ligatures w14:val="none"/>
              </w:rPr>
              <w:t>4.</w:t>
            </w:r>
            <w:r>
              <w:rPr>
                <w:rFonts w:ascii="Verdana" w:eastAsia="Times New Roman" w:hAnsi="Verdana"/>
                <w:b/>
                <w:bCs/>
                <w:kern w:val="0"/>
                <w:sz w:val="20"/>
                <w:szCs w:val="20"/>
                <w14:ligatures w14:val="none"/>
              </w:rPr>
              <w:t>5</w:t>
            </w:r>
          </w:p>
        </w:tc>
      </w:tr>
      <w:tr w:rsidR="00E8640C" w:rsidRPr="00A71CA1" w14:paraId="140BE51F" w14:textId="7720FC5A"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61E1E" w14:textId="67EB9306" w:rsidR="00D83119" w:rsidRPr="009A064B" w:rsidRDefault="00A20C38" w:rsidP="009A064B">
            <w:pPr>
              <w:pStyle w:val="Prrafodelista"/>
              <w:numPr>
                <w:ilvl w:val="0"/>
                <w:numId w:val="58"/>
              </w:numPr>
              <w:rPr>
                <w:rFonts w:ascii="Verdana" w:eastAsia="Times New Roman" w:hAnsi="Verdana"/>
                <w:b/>
                <w:bCs/>
                <w:kern w:val="0"/>
                <w:sz w:val="20"/>
                <w:szCs w:val="20"/>
                <w14:ligatures w14:val="none"/>
              </w:rPr>
            </w:pPr>
            <w:r w:rsidRPr="009A064B">
              <w:rPr>
                <w:rFonts w:ascii="Verdana" w:eastAsia="Times New Roman" w:hAnsi="Verdana"/>
                <w:b/>
                <w:bCs/>
                <w:kern w:val="0"/>
                <w:sz w:val="20"/>
                <w:szCs w:val="20"/>
                <w14:ligatures w14:val="none"/>
              </w:rPr>
              <w:lastRenderedPageBreak/>
              <w:t>Tipos y estructuras de datos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BD43D" w14:textId="560EA7A1" w:rsidR="008D2E36" w:rsidRPr="008D2E36" w:rsidRDefault="008D2E36" w:rsidP="008D2E36">
            <w:pPr>
              <w:pStyle w:val="Prrafodelista"/>
              <w:numPr>
                <w:ilvl w:val="0"/>
                <w:numId w:val="46"/>
              </w:numPr>
              <w:jc w:val="both"/>
              <w:rPr>
                <w:rFonts w:ascii="Verdana" w:hAnsi="Verdana"/>
                <w:b/>
                <w:bCs/>
                <w:sz w:val="20"/>
                <w:szCs w:val="20"/>
              </w:rPr>
            </w:pPr>
            <w:r w:rsidRPr="008D2E36">
              <w:rPr>
                <w:rFonts w:ascii="Verdana" w:hAnsi="Verdana"/>
                <w:b/>
                <w:bCs/>
                <w:sz w:val="20"/>
                <w:szCs w:val="20"/>
              </w:rPr>
              <w:t xml:space="preserve">Soporte de Tipos Primitivos y Tipos Básicos: </w:t>
            </w:r>
            <w:proofErr w:type="spellStart"/>
            <w:r w:rsidRPr="008D2E36">
              <w:rPr>
                <w:rFonts w:ascii="Verdana" w:hAnsi="Verdana"/>
                <w:b/>
                <w:bCs/>
                <w:sz w:val="20"/>
                <w:szCs w:val="20"/>
              </w:rPr>
              <w:t>Objective</w:t>
            </w:r>
            <w:proofErr w:type="spellEnd"/>
            <w:r w:rsidRPr="008D2E36">
              <w:rPr>
                <w:rFonts w:ascii="Verdana" w:hAnsi="Verdana"/>
                <w:b/>
                <w:bCs/>
                <w:sz w:val="20"/>
                <w:szCs w:val="20"/>
              </w:rPr>
              <w:t>-C</w:t>
            </w:r>
            <w:r w:rsidRPr="008D2E36">
              <w:rPr>
                <w:rFonts w:ascii="Verdana" w:hAnsi="Verdana"/>
                <w:sz w:val="20"/>
                <w:szCs w:val="20"/>
              </w:rPr>
              <w:t xml:space="preserve"> hereda los tipos primitivos de </w:t>
            </w:r>
            <w:r w:rsidRPr="008D2E36">
              <w:rPr>
                <w:rFonts w:ascii="Verdana" w:hAnsi="Verdana"/>
                <w:b/>
                <w:bCs/>
                <w:sz w:val="20"/>
                <w:szCs w:val="20"/>
              </w:rPr>
              <w:t>C</w:t>
            </w:r>
            <w:r w:rsidRPr="008D2E36">
              <w:rPr>
                <w:rFonts w:ascii="Verdana" w:hAnsi="Verdana"/>
                <w:sz w:val="20"/>
                <w:szCs w:val="20"/>
              </w:rPr>
              <w:t xml:space="preserve"> y permite trabajar con objetos a través de clases como </w:t>
            </w:r>
            <w:proofErr w:type="spellStart"/>
            <w:r w:rsidRPr="008D2E36">
              <w:rPr>
                <w:rFonts w:ascii="Verdana" w:hAnsi="Verdana"/>
                <w:sz w:val="20"/>
                <w:szCs w:val="20"/>
              </w:rPr>
              <w:t>NSString</w:t>
            </w:r>
            <w:proofErr w:type="spellEnd"/>
            <w:r w:rsidRPr="008D2E36">
              <w:rPr>
                <w:rFonts w:ascii="Verdana" w:hAnsi="Verdana"/>
                <w:sz w:val="20"/>
                <w:szCs w:val="20"/>
              </w:rPr>
              <w:t xml:space="preserve"> y </w:t>
            </w:r>
            <w:proofErr w:type="spellStart"/>
            <w:r w:rsidRPr="008D2E36">
              <w:rPr>
                <w:rFonts w:ascii="Verdana" w:hAnsi="Verdana"/>
                <w:sz w:val="20"/>
                <w:szCs w:val="20"/>
              </w:rPr>
              <w:t>NSArray</w:t>
            </w:r>
            <w:proofErr w:type="spellEnd"/>
            <w:r w:rsidRPr="008D2E36">
              <w:rPr>
                <w:rFonts w:ascii="Verdana" w:hAnsi="Verdana"/>
                <w:sz w:val="20"/>
                <w:szCs w:val="20"/>
              </w:rPr>
              <w:t xml:space="preserve">. Sin embargo, el manejo de punteros y la relación entre tipos primitivos y objetos puede ser confuso. </w:t>
            </w:r>
            <w:r w:rsidRPr="008D2E36">
              <w:rPr>
                <w:rFonts w:ascii="Verdana" w:hAnsi="Verdana"/>
                <w:b/>
                <w:bCs/>
                <w:sz w:val="20"/>
                <w:szCs w:val="20"/>
              </w:rPr>
              <w:t>C#</w:t>
            </w:r>
            <w:r w:rsidRPr="008D2E36">
              <w:rPr>
                <w:rFonts w:ascii="Verdana" w:hAnsi="Verdana"/>
                <w:sz w:val="20"/>
                <w:szCs w:val="20"/>
              </w:rPr>
              <w:t xml:space="preserve"> también soporta tipos primitivos y distingue entre tipos por valor y por referencia, lo que facilita su manejo. Además, ofrece tipos anulables y enumeraciones, lo que le da mayor flexibilidad.</w:t>
            </w:r>
          </w:p>
          <w:p w14:paraId="5F49E84C" w14:textId="77777777" w:rsidR="008D2E36" w:rsidRPr="008D2E36" w:rsidRDefault="008D2E36" w:rsidP="008D2E36">
            <w:pPr>
              <w:pStyle w:val="Prrafodelista"/>
              <w:numPr>
                <w:ilvl w:val="0"/>
                <w:numId w:val="46"/>
              </w:numPr>
              <w:jc w:val="both"/>
              <w:rPr>
                <w:rFonts w:ascii="Verdana" w:hAnsi="Verdana"/>
                <w:b/>
                <w:bCs/>
                <w:sz w:val="20"/>
                <w:szCs w:val="20"/>
              </w:rPr>
            </w:pPr>
            <w:r w:rsidRPr="008D2E36">
              <w:rPr>
                <w:rFonts w:ascii="Verdana" w:hAnsi="Verdana"/>
                <w:b/>
                <w:bCs/>
                <w:sz w:val="20"/>
                <w:szCs w:val="20"/>
              </w:rPr>
              <w:t xml:space="preserve">Arreglos y Registros: </w:t>
            </w:r>
            <w:proofErr w:type="spellStart"/>
            <w:r w:rsidRPr="008D2E36">
              <w:rPr>
                <w:rFonts w:ascii="Verdana" w:hAnsi="Verdana"/>
                <w:b/>
                <w:bCs/>
                <w:sz w:val="20"/>
                <w:szCs w:val="20"/>
              </w:rPr>
              <w:t>Objective</w:t>
            </w:r>
            <w:proofErr w:type="spellEnd"/>
            <w:r w:rsidRPr="008D2E36">
              <w:rPr>
                <w:rFonts w:ascii="Verdana" w:hAnsi="Verdana"/>
                <w:b/>
                <w:bCs/>
                <w:sz w:val="20"/>
                <w:szCs w:val="20"/>
              </w:rPr>
              <w:t>-C</w:t>
            </w:r>
            <w:r w:rsidRPr="008D2E36">
              <w:rPr>
                <w:rFonts w:ascii="Verdana" w:hAnsi="Verdana"/>
                <w:sz w:val="20"/>
                <w:szCs w:val="20"/>
              </w:rPr>
              <w:t xml:space="preserve"> utiliza clases como </w:t>
            </w:r>
            <w:proofErr w:type="spellStart"/>
            <w:r w:rsidRPr="008D2E36">
              <w:rPr>
                <w:rFonts w:ascii="Verdana" w:hAnsi="Verdana"/>
                <w:sz w:val="20"/>
                <w:szCs w:val="20"/>
              </w:rPr>
              <w:t>NSArray</w:t>
            </w:r>
            <w:proofErr w:type="spellEnd"/>
            <w:r w:rsidRPr="008D2E36">
              <w:rPr>
                <w:rFonts w:ascii="Verdana" w:hAnsi="Verdana"/>
                <w:sz w:val="20"/>
                <w:szCs w:val="20"/>
              </w:rPr>
              <w:t xml:space="preserve"> para arreglos dinámicos, pero no tiene soporte directo para arreglos de tamaño fijo. Los registros se implementan mediante </w:t>
            </w:r>
            <w:proofErr w:type="spellStart"/>
            <w:r w:rsidRPr="008D2E36">
              <w:rPr>
                <w:rFonts w:ascii="Verdana" w:hAnsi="Verdana"/>
                <w:sz w:val="20"/>
                <w:szCs w:val="20"/>
              </w:rPr>
              <w:t>structs</w:t>
            </w:r>
            <w:proofErr w:type="spellEnd"/>
            <w:r w:rsidRPr="008D2E36">
              <w:rPr>
                <w:rFonts w:ascii="Verdana" w:hAnsi="Verdana"/>
                <w:sz w:val="20"/>
                <w:szCs w:val="20"/>
              </w:rPr>
              <w:t xml:space="preserve">, pero se usan menos que las clases. En C#, se pueden usar tanto arreglos fijos como dinámicos, además de </w:t>
            </w:r>
            <w:proofErr w:type="spellStart"/>
            <w:r w:rsidRPr="008D2E36">
              <w:rPr>
                <w:rFonts w:ascii="Verdana" w:hAnsi="Verdana"/>
                <w:sz w:val="20"/>
                <w:szCs w:val="20"/>
              </w:rPr>
              <w:t>List</w:t>
            </w:r>
            <w:proofErr w:type="spellEnd"/>
            <w:r w:rsidRPr="008D2E36">
              <w:rPr>
                <w:rFonts w:ascii="Verdana" w:hAnsi="Verdana"/>
                <w:sz w:val="20"/>
                <w:szCs w:val="20"/>
              </w:rPr>
              <w:t xml:space="preserve">&lt;T&gt;. Las </w:t>
            </w:r>
            <w:proofErr w:type="spellStart"/>
            <w:r w:rsidRPr="008D2E36">
              <w:rPr>
                <w:rFonts w:ascii="Verdana" w:hAnsi="Verdana"/>
                <w:sz w:val="20"/>
                <w:szCs w:val="20"/>
              </w:rPr>
              <w:t>structs</w:t>
            </w:r>
            <w:proofErr w:type="spellEnd"/>
            <w:r w:rsidRPr="008D2E36">
              <w:rPr>
                <w:rFonts w:ascii="Verdana" w:hAnsi="Verdana"/>
                <w:sz w:val="20"/>
                <w:szCs w:val="20"/>
              </w:rPr>
              <w:t xml:space="preserve"> en C# son más potentes y flexibles que las de </w:t>
            </w:r>
            <w:proofErr w:type="spellStart"/>
            <w:r w:rsidRPr="008D2E36">
              <w:rPr>
                <w:rFonts w:ascii="Verdana" w:hAnsi="Verdana"/>
                <w:sz w:val="20"/>
                <w:szCs w:val="20"/>
              </w:rPr>
              <w:t>Objective</w:t>
            </w:r>
            <w:proofErr w:type="spellEnd"/>
            <w:r w:rsidRPr="008D2E36">
              <w:rPr>
                <w:rFonts w:ascii="Verdana" w:hAnsi="Verdana"/>
                <w:sz w:val="20"/>
                <w:szCs w:val="20"/>
              </w:rPr>
              <w:t>-C, y también permite trabajar con tipos anónimos.</w:t>
            </w:r>
          </w:p>
          <w:p w14:paraId="31619808" w14:textId="77777777" w:rsidR="008D2E36" w:rsidRPr="008D2E36" w:rsidRDefault="008D2E36" w:rsidP="008D2E36">
            <w:pPr>
              <w:pStyle w:val="Prrafodelista"/>
              <w:numPr>
                <w:ilvl w:val="0"/>
                <w:numId w:val="46"/>
              </w:numPr>
              <w:jc w:val="both"/>
              <w:rPr>
                <w:rFonts w:ascii="Verdana" w:hAnsi="Verdana"/>
                <w:b/>
                <w:bCs/>
                <w:sz w:val="20"/>
                <w:szCs w:val="20"/>
              </w:rPr>
            </w:pPr>
            <w:r w:rsidRPr="008D2E36">
              <w:rPr>
                <w:rFonts w:ascii="Verdana" w:hAnsi="Verdana"/>
                <w:b/>
                <w:bCs/>
                <w:sz w:val="20"/>
                <w:szCs w:val="20"/>
              </w:rPr>
              <w:lastRenderedPageBreak/>
              <w:t xml:space="preserve">Estructuras de Datos Dinámicas (Listas Enlazadas, Pilas, Colas, Árboles, etc.): </w:t>
            </w:r>
            <w:r w:rsidRPr="008D2E36">
              <w:rPr>
                <w:rFonts w:ascii="Verdana" w:hAnsi="Verdana"/>
                <w:sz w:val="20"/>
                <w:szCs w:val="20"/>
              </w:rPr>
              <w:t xml:space="preserve">En </w:t>
            </w:r>
            <w:proofErr w:type="spellStart"/>
            <w:r w:rsidRPr="008D2E36">
              <w:rPr>
                <w:rFonts w:ascii="Verdana" w:hAnsi="Verdana"/>
                <w:b/>
                <w:bCs/>
                <w:sz w:val="20"/>
                <w:szCs w:val="20"/>
              </w:rPr>
              <w:t>Objective</w:t>
            </w:r>
            <w:proofErr w:type="spellEnd"/>
            <w:r w:rsidRPr="008D2E36">
              <w:rPr>
                <w:rFonts w:ascii="Verdana" w:hAnsi="Verdana"/>
                <w:b/>
                <w:bCs/>
                <w:sz w:val="20"/>
                <w:szCs w:val="20"/>
              </w:rPr>
              <w:t>-C</w:t>
            </w:r>
            <w:r w:rsidRPr="008D2E36">
              <w:rPr>
                <w:rFonts w:ascii="Verdana" w:hAnsi="Verdana"/>
                <w:sz w:val="20"/>
                <w:szCs w:val="20"/>
              </w:rPr>
              <w:t xml:space="preserve">, las estructuras de datos dinámicas deben implementarse manualmente, ya que las clases estándar como </w:t>
            </w:r>
            <w:proofErr w:type="spellStart"/>
            <w:r w:rsidRPr="008D2E36">
              <w:rPr>
                <w:rFonts w:ascii="Verdana" w:hAnsi="Verdana"/>
                <w:sz w:val="20"/>
                <w:szCs w:val="20"/>
              </w:rPr>
              <w:t>NSMutableArray</w:t>
            </w:r>
            <w:proofErr w:type="spellEnd"/>
            <w:r w:rsidRPr="008D2E36">
              <w:rPr>
                <w:rFonts w:ascii="Verdana" w:hAnsi="Verdana"/>
                <w:sz w:val="20"/>
                <w:szCs w:val="20"/>
              </w:rPr>
              <w:t xml:space="preserve"> no están optimizadas para casos complejos. </w:t>
            </w:r>
            <w:r w:rsidRPr="008D2E36">
              <w:rPr>
                <w:rFonts w:ascii="Verdana" w:hAnsi="Verdana"/>
                <w:b/>
                <w:bCs/>
                <w:sz w:val="20"/>
                <w:szCs w:val="20"/>
              </w:rPr>
              <w:t>C#</w:t>
            </w:r>
            <w:r w:rsidRPr="008D2E36">
              <w:rPr>
                <w:rFonts w:ascii="Verdana" w:hAnsi="Verdana"/>
                <w:sz w:val="20"/>
                <w:szCs w:val="20"/>
              </w:rPr>
              <w:t xml:space="preserve"> proporciona una amplia variedad de colecciones avanzadas como </w:t>
            </w:r>
            <w:proofErr w:type="spellStart"/>
            <w:r w:rsidRPr="008D2E36">
              <w:rPr>
                <w:rFonts w:ascii="Verdana" w:hAnsi="Verdana"/>
                <w:b/>
                <w:bCs/>
                <w:sz w:val="20"/>
                <w:szCs w:val="20"/>
              </w:rPr>
              <w:t>List</w:t>
            </w:r>
            <w:proofErr w:type="spellEnd"/>
            <w:r w:rsidRPr="008D2E36">
              <w:rPr>
                <w:rFonts w:ascii="Verdana" w:hAnsi="Verdana"/>
                <w:b/>
                <w:bCs/>
                <w:sz w:val="20"/>
                <w:szCs w:val="20"/>
              </w:rPr>
              <w:t xml:space="preserve">&lt;T&gt;, </w:t>
            </w:r>
            <w:proofErr w:type="spellStart"/>
            <w:r w:rsidRPr="008D2E36">
              <w:rPr>
                <w:rFonts w:ascii="Verdana" w:hAnsi="Verdana"/>
                <w:b/>
                <w:bCs/>
                <w:sz w:val="20"/>
                <w:szCs w:val="20"/>
              </w:rPr>
              <w:t>Queue</w:t>
            </w:r>
            <w:proofErr w:type="spellEnd"/>
            <w:r w:rsidRPr="008D2E36">
              <w:rPr>
                <w:rFonts w:ascii="Verdana" w:hAnsi="Verdana"/>
                <w:b/>
                <w:bCs/>
                <w:sz w:val="20"/>
                <w:szCs w:val="20"/>
              </w:rPr>
              <w:t xml:space="preserve">&lt;T&gt;, </w:t>
            </w:r>
            <w:proofErr w:type="spellStart"/>
            <w:r w:rsidRPr="008D2E36">
              <w:rPr>
                <w:rFonts w:ascii="Verdana" w:hAnsi="Verdana"/>
                <w:b/>
                <w:bCs/>
                <w:sz w:val="20"/>
                <w:szCs w:val="20"/>
              </w:rPr>
              <w:t>Stack</w:t>
            </w:r>
            <w:proofErr w:type="spellEnd"/>
            <w:r w:rsidRPr="008D2E36">
              <w:rPr>
                <w:rFonts w:ascii="Verdana" w:hAnsi="Verdana"/>
                <w:b/>
                <w:bCs/>
                <w:sz w:val="20"/>
                <w:szCs w:val="20"/>
              </w:rPr>
              <w:t xml:space="preserve">&lt;T&gt; y </w:t>
            </w:r>
            <w:proofErr w:type="spellStart"/>
            <w:r w:rsidRPr="008D2E36">
              <w:rPr>
                <w:rFonts w:ascii="Verdana" w:hAnsi="Verdana"/>
                <w:b/>
                <w:bCs/>
                <w:sz w:val="20"/>
                <w:szCs w:val="20"/>
              </w:rPr>
              <w:t>Dictionary</w:t>
            </w:r>
            <w:proofErr w:type="spellEnd"/>
            <w:r w:rsidRPr="008D2E36">
              <w:rPr>
                <w:rFonts w:ascii="Verdana" w:hAnsi="Verdana"/>
                <w:b/>
                <w:bCs/>
                <w:sz w:val="20"/>
                <w:szCs w:val="20"/>
              </w:rPr>
              <w:t>&lt;</w:t>
            </w:r>
            <w:proofErr w:type="spellStart"/>
            <w:r w:rsidRPr="008D2E36">
              <w:rPr>
                <w:rFonts w:ascii="Verdana" w:hAnsi="Verdana"/>
                <w:b/>
                <w:bCs/>
                <w:sz w:val="20"/>
                <w:szCs w:val="20"/>
              </w:rPr>
              <w:t>TKey</w:t>
            </w:r>
            <w:proofErr w:type="spellEnd"/>
            <w:r w:rsidRPr="008D2E36">
              <w:rPr>
                <w:rFonts w:ascii="Verdana" w:hAnsi="Verdana"/>
                <w:b/>
                <w:bCs/>
                <w:sz w:val="20"/>
                <w:szCs w:val="20"/>
              </w:rPr>
              <w:t xml:space="preserve">, </w:t>
            </w:r>
            <w:proofErr w:type="spellStart"/>
            <w:r w:rsidRPr="008D2E36">
              <w:rPr>
                <w:rFonts w:ascii="Verdana" w:hAnsi="Verdana"/>
                <w:b/>
                <w:bCs/>
                <w:sz w:val="20"/>
                <w:szCs w:val="20"/>
              </w:rPr>
              <w:t>TValue</w:t>
            </w:r>
            <w:proofErr w:type="spellEnd"/>
            <w:r w:rsidRPr="008D2E36">
              <w:rPr>
                <w:rFonts w:ascii="Verdana" w:hAnsi="Verdana"/>
                <w:b/>
                <w:bCs/>
                <w:sz w:val="20"/>
                <w:szCs w:val="20"/>
              </w:rPr>
              <w:t>&gt;</w:t>
            </w:r>
            <w:r w:rsidRPr="008D2E36">
              <w:rPr>
                <w:rFonts w:ascii="Verdana" w:hAnsi="Verdana"/>
                <w:sz w:val="20"/>
                <w:szCs w:val="20"/>
              </w:rPr>
              <w:t>, que están optimizadas y son fáciles de usar.</w:t>
            </w:r>
          </w:p>
          <w:p w14:paraId="08123E61" w14:textId="77777777" w:rsidR="008D2E36" w:rsidRPr="008D2E36" w:rsidRDefault="008D2E36" w:rsidP="008D2E36">
            <w:pPr>
              <w:pStyle w:val="Prrafodelista"/>
              <w:numPr>
                <w:ilvl w:val="0"/>
                <w:numId w:val="46"/>
              </w:numPr>
              <w:jc w:val="both"/>
              <w:rPr>
                <w:rFonts w:ascii="Verdana" w:hAnsi="Verdana"/>
                <w:b/>
                <w:bCs/>
                <w:sz w:val="20"/>
                <w:szCs w:val="20"/>
              </w:rPr>
            </w:pPr>
            <w:r w:rsidRPr="008D2E36">
              <w:rPr>
                <w:rFonts w:ascii="Verdana" w:hAnsi="Verdana"/>
                <w:b/>
                <w:bCs/>
                <w:sz w:val="20"/>
                <w:szCs w:val="20"/>
              </w:rPr>
              <w:t xml:space="preserve">Gestión de Memoria y Punteros: </w:t>
            </w:r>
            <w:proofErr w:type="spellStart"/>
            <w:r w:rsidRPr="008D2E36">
              <w:rPr>
                <w:rFonts w:ascii="Verdana" w:hAnsi="Verdana"/>
                <w:b/>
                <w:bCs/>
                <w:sz w:val="20"/>
                <w:szCs w:val="20"/>
              </w:rPr>
              <w:t>Objective</w:t>
            </w:r>
            <w:proofErr w:type="spellEnd"/>
            <w:r w:rsidRPr="008D2E36">
              <w:rPr>
                <w:rFonts w:ascii="Verdana" w:hAnsi="Verdana"/>
                <w:b/>
                <w:bCs/>
                <w:sz w:val="20"/>
                <w:szCs w:val="20"/>
              </w:rPr>
              <w:t>-C</w:t>
            </w:r>
            <w:r w:rsidRPr="008D2E36">
              <w:rPr>
                <w:rFonts w:ascii="Verdana" w:hAnsi="Verdana"/>
                <w:sz w:val="20"/>
                <w:szCs w:val="20"/>
              </w:rPr>
              <w:t xml:space="preserve"> permite el control manual de memoria mediante punteros, lo que ofrece flexibilidad, pero requiere cuidado para evitar errores. Aunque ARC facilita la gestión, sigue existiendo el riesgo de fugas de memoria. </w:t>
            </w:r>
            <w:r w:rsidRPr="008D2E36">
              <w:rPr>
                <w:rFonts w:ascii="Verdana" w:hAnsi="Verdana"/>
                <w:b/>
                <w:bCs/>
                <w:sz w:val="20"/>
                <w:szCs w:val="20"/>
              </w:rPr>
              <w:t>C#</w:t>
            </w:r>
            <w:r w:rsidRPr="008D2E36">
              <w:rPr>
                <w:rFonts w:ascii="Verdana" w:hAnsi="Verdana"/>
                <w:sz w:val="20"/>
                <w:szCs w:val="20"/>
              </w:rPr>
              <w:t xml:space="preserve"> usa </w:t>
            </w:r>
            <w:proofErr w:type="spellStart"/>
            <w:r w:rsidRPr="008D2E36">
              <w:rPr>
                <w:rFonts w:ascii="Verdana" w:hAnsi="Verdana"/>
                <w:sz w:val="20"/>
                <w:szCs w:val="20"/>
              </w:rPr>
              <w:t>garbage</w:t>
            </w:r>
            <w:proofErr w:type="spellEnd"/>
            <w:r w:rsidRPr="008D2E36">
              <w:rPr>
                <w:rFonts w:ascii="Verdana" w:hAnsi="Verdana"/>
                <w:sz w:val="20"/>
                <w:szCs w:val="20"/>
              </w:rPr>
              <w:t xml:space="preserve"> </w:t>
            </w:r>
            <w:proofErr w:type="spellStart"/>
            <w:r w:rsidRPr="008D2E36">
              <w:rPr>
                <w:rFonts w:ascii="Verdana" w:hAnsi="Verdana"/>
                <w:sz w:val="20"/>
                <w:szCs w:val="20"/>
              </w:rPr>
              <w:t>collection</w:t>
            </w:r>
            <w:proofErr w:type="spellEnd"/>
            <w:r w:rsidRPr="008D2E36">
              <w:rPr>
                <w:rFonts w:ascii="Verdana" w:hAnsi="Verdana"/>
                <w:sz w:val="20"/>
                <w:szCs w:val="20"/>
              </w:rPr>
              <w:t>, lo que automatiza la gestión de memoria, reduciendo el riesgo de errores, pero limita el acceso directo a punteros.</w:t>
            </w:r>
          </w:p>
          <w:p w14:paraId="3EEFD00D" w14:textId="77777777" w:rsidR="008D2E36" w:rsidRPr="008D2E36" w:rsidRDefault="008D2E36" w:rsidP="008D2E36">
            <w:pPr>
              <w:pStyle w:val="Prrafodelista"/>
              <w:numPr>
                <w:ilvl w:val="0"/>
                <w:numId w:val="46"/>
              </w:numPr>
              <w:jc w:val="both"/>
              <w:rPr>
                <w:rFonts w:ascii="Verdana" w:hAnsi="Verdana"/>
                <w:b/>
                <w:bCs/>
                <w:sz w:val="20"/>
                <w:szCs w:val="20"/>
              </w:rPr>
            </w:pPr>
            <w:r w:rsidRPr="008D2E36">
              <w:rPr>
                <w:rFonts w:ascii="Verdana" w:hAnsi="Verdana"/>
                <w:b/>
                <w:bCs/>
                <w:sz w:val="20"/>
                <w:szCs w:val="20"/>
              </w:rPr>
              <w:t xml:space="preserve">Flexibilidad y Extensibilidad de las Estructuras de Datos: </w:t>
            </w:r>
            <w:proofErr w:type="spellStart"/>
            <w:r w:rsidRPr="008D2E36">
              <w:rPr>
                <w:rFonts w:ascii="Verdana" w:hAnsi="Verdana"/>
                <w:b/>
                <w:bCs/>
                <w:sz w:val="20"/>
                <w:szCs w:val="20"/>
              </w:rPr>
              <w:t>Objective</w:t>
            </w:r>
            <w:proofErr w:type="spellEnd"/>
            <w:r w:rsidRPr="008D2E36">
              <w:rPr>
                <w:rFonts w:ascii="Verdana" w:hAnsi="Verdana"/>
                <w:b/>
                <w:bCs/>
                <w:sz w:val="20"/>
                <w:szCs w:val="20"/>
              </w:rPr>
              <w:t>-C</w:t>
            </w:r>
            <w:r w:rsidRPr="008D2E36">
              <w:rPr>
                <w:rFonts w:ascii="Verdana" w:hAnsi="Verdana"/>
                <w:sz w:val="20"/>
                <w:szCs w:val="20"/>
              </w:rPr>
              <w:t xml:space="preserve"> permite crear estructuras de datos personalizadas, pero requiere implementaciones manuales. En cambio, </w:t>
            </w:r>
            <w:r w:rsidRPr="008D2E36">
              <w:rPr>
                <w:rFonts w:ascii="Verdana" w:hAnsi="Verdana"/>
                <w:b/>
                <w:bCs/>
                <w:sz w:val="20"/>
                <w:szCs w:val="20"/>
              </w:rPr>
              <w:t>C#</w:t>
            </w:r>
            <w:r w:rsidRPr="008D2E36">
              <w:rPr>
                <w:rFonts w:ascii="Verdana" w:hAnsi="Verdana"/>
                <w:sz w:val="20"/>
                <w:szCs w:val="20"/>
              </w:rPr>
              <w:t xml:space="preserve"> ofrece mayor flexibilidad mediante genéricos, LINQ y tipos anónimos, lo que facilita la creación y manipulación de colecciones y estructuras de datos complejas de manera más eficiente y reutilizable.</w:t>
            </w:r>
          </w:p>
          <w:p w14:paraId="5CBE2F13" w14:textId="32CA2FBA" w:rsidR="00D83119" w:rsidRPr="00612912" w:rsidRDefault="00D83119" w:rsidP="008D2E36">
            <w:pPr>
              <w:pStyle w:val="Prrafodelista"/>
              <w:ind w:left="360"/>
              <w:jc w:val="both"/>
              <w:rPr>
                <w:rFonts w:ascii="Verdana" w:hAnsi="Verdana"/>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50BAC" w14:textId="77777777" w:rsidR="00A20C38" w:rsidRDefault="00A20C38" w:rsidP="00862D27">
            <w:pPr>
              <w:rPr>
                <w:rFonts w:ascii="Times New Roman" w:eastAsia="Times New Roman" w:hAnsi="Times New Roman"/>
                <w:kern w:val="0"/>
                <w:sz w:val="24"/>
                <w:szCs w:val="24"/>
                <w14:ligatures w14:val="none"/>
              </w:rPr>
            </w:pPr>
          </w:p>
          <w:p w14:paraId="0720E55D" w14:textId="2532C901" w:rsidR="00A20C38" w:rsidRPr="009A064B" w:rsidRDefault="009A064B" w:rsidP="008C1605">
            <w:pPr>
              <w:jc w:val="center"/>
              <w:rPr>
                <w:rFonts w:ascii="Verdana" w:eastAsia="Times New Roman" w:hAnsi="Verdana"/>
                <w:b/>
                <w:bCs/>
                <w:kern w:val="0"/>
                <w:sz w:val="20"/>
                <w:szCs w:val="20"/>
                <w14:ligatures w14:val="none"/>
              </w:rPr>
            </w:pPr>
            <w:r w:rsidRPr="009A064B">
              <w:rPr>
                <w:rFonts w:ascii="Verdana" w:eastAsia="Times New Roman" w:hAnsi="Verdana"/>
                <w:b/>
                <w:bCs/>
                <w:kern w:val="0"/>
                <w:sz w:val="20"/>
                <w:szCs w:val="20"/>
                <w14:ligatures w14:val="none"/>
              </w:rPr>
              <w:t>3.</w:t>
            </w:r>
            <w:r>
              <w:rPr>
                <w:rFonts w:ascii="Verdana" w:eastAsia="Times New Roman" w:hAnsi="Verdana"/>
                <w:b/>
                <w:bCs/>
                <w:kern w:val="0"/>
                <w:sz w:val="20"/>
                <w:szCs w:val="20"/>
                <w14:ligatures w14:val="none"/>
              </w:rPr>
              <w:t>7</w:t>
            </w:r>
          </w:p>
        </w:tc>
        <w:tc>
          <w:tcPr>
            <w:tcW w:w="1418" w:type="dxa"/>
            <w:tcBorders>
              <w:top w:val="single" w:sz="4" w:space="0" w:color="000000"/>
              <w:left w:val="single" w:sz="4" w:space="0" w:color="000000"/>
              <w:bottom w:val="single" w:sz="4" w:space="0" w:color="000000"/>
              <w:right w:val="single" w:sz="4" w:space="0" w:color="000000"/>
            </w:tcBorders>
          </w:tcPr>
          <w:p w14:paraId="2BFACD02" w14:textId="77777777" w:rsidR="00A20C38" w:rsidRDefault="00A20C38" w:rsidP="00862D27">
            <w:pPr>
              <w:rPr>
                <w:rFonts w:ascii="Verdana" w:eastAsia="Times New Roman" w:hAnsi="Verdana"/>
                <w:color w:val="000000"/>
                <w:kern w:val="0"/>
                <w:sz w:val="20"/>
                <w:szCs w:val="20"/>
                <w14:ligatures w14:val="none"/>
              </w:rPr>
            </w:pPr>
          </w:p>
          <w:p w14:paraId="477E0A3F" w14:textId="2A617418" w:rsidR="00A20C38" w:rsidRPr="009A064B" w:rsidRDefault="009A064B" w:rsidP="00A20C38">
            <w:pPr>
              <w:jc w:val="center"/>
              <w:rPr>
                <w:rFonts w:ascii="Verdana" w:eastAsia="Times New Roman" w:hAnsi="Verdana"/>
                <w:b/>
                <w:bCs/>
                <w:color w:val="000000"/>
                <w:kern w:val="0"/>
                <w:sz w:val="20"/>
                <w:szCs w:val="20"/>
                <w14:ligatures w14:val="none"/>
              </w:rPr>
            </w:pPr>
            <w:r w:rsidRPr="009A064B">
              <w:rPr>
                <w:rFonts w:ascii="Verdana" w:eastAsia="Times New Roman" w:hAnsi="Verdana"/>
                <w:b/>
                <w:bCs/>
                <w:color w:val="000000"/>
                <w:kern w:val="0"/>
                <w:sz w:val="20"/>
                <w:szCs w:val="20"/>
                <w14:ligatures w14:val="none"/>
              </w:rPr>
              <w:t>4.8</w:t>
            </w:r>
          </w:p>
        </w:tc>
      </w:tr>
      <w:tr w:rsidR="00E8640C" w:rsidRPr="00A71CA1" w14:paraId="15F065FE" w14:textId="495BEEF9"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B99626" w14:textId="67967915" w:rsidR="00D83119" w:rsidRPr="009A064B" w:rsidRDefault="00862D27" w:rsidP="009A064B">
            <w:pPr>
              <w:pStyle w:val="Prrafodelista"/>
              <w:numPr>
                <w:ilvl w:val="0"/>
                <w:numId w:val="58"/>
              </w:numPr>
              <w:rPr>
                <w:rFonts w:ascii="Verdana" w:eastAsia="Times New Roman" w:hAnsi="Verdana"/>
                <w:b/>
                <w:bCs/>
                <w:kern w:val="0"/>
                <w:sz w:val="20"/>
                <w:szCs w:val="20"/>
                <w14:ligatures w14:val="none"/>
              </w:rPr>
            </w:pPr>
            <w:r w:rsidRPr="009A064B">
              <w:rPr>
                <w:rFonts w:ascii="Verdana" w:eastAsia="Times New Roman" w:hAnsi="Verdana"/>
                <w:b/>
                <w:bCs/>
                <w:kern w:val="0"/>
                <w:sz w:val="20"/>
                <w:szCs w:val="20"/>
                <w14:ligatures w14:val="none"/>
              </w:rPr>
              <w:t>Modularidad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FBAE5A" w14:textId="0EF7DE55" w:rsidR="008D2E36" w:rsidRPr="009A064B" w:rsidRDefault="008D2E36" w:rsidP="009A064B">
            <w:pPr>
              <w:pStyle w:val="Prrafodelista"/>
              <w:numPr>
                <w:ilvl w:val="0"/>
                <w:numId w:val="44"/>
              </w:numPr>
              <w:jc w:val="both"/>
              <w:rPr>
                <w:rFonts w:ascii="Verdana" w:eastAsia="Times New Roman" w:hAnsi="Verdana"/>
                <w:b/>
                <w:bCs/>
                <w:color w:val="000000"/>
                <w:kern w:val="0"/>
                <w:sz w:val="20"/>
                <w:szCs w:val="20"/>
                <w14:ligatures w14:val="none"/>
              </w:rPr>
            </w:pPr>
            <w:r w:rsidRPr="009A064B">
              <w:rPr>
                <w:rFonts w:ascii="Verdana" w:eastAsia="Times New Roman" w:hAnsi="Verdana"/>
                <w:b/>
                <w:bCs/>
                <w:color w:val="000000"/>
                <w:kern w:val="0"/>
                <w:sz w:val="20"/>
                <w:szCs w:val="20"/>
                <w14:ligatures w14:val="none"/>
              </w:rPr>
              <w:t>Apoyo al uso de funciones y procedimientos (</w:t>
            </w:r>
            <w:proofErr w:type="spellStart"/>
            <w:r w:rsidRPr="009A064B">
              <w:rPr>
                <w:rFonts w:ascii="Verdana" w:eastAsia="Times New Roman" w:hAnsi="Verdana"/>
                <w:b/>
                <w:bCs/>
                <w:color w:val="000000"/>
                <w:kern w:val="0"/>
                <w:sz w:val="20"/>
                <w:szCs w:val="20"/>
                <w14:ligatures w14:val="none"/>
              </w:rPr>
              <w:t>Subprogramación</w:t>
            </w:r>
            <w:proofErr w:type="spellEnd"/>
            <w:r w:rsidRPr="009A064B">
              <w:rPr>
                <w:rFonts w:ascii="Verdana" w:eastAsia="Times New Roman" w:hAnsi="Verdana"/>
                <w:b/>
                <w:bCs/>
                <w:color w:val="000000"/>
                <w:kern w:val="0"/>
                <w:sz w:val="20"/>
                <w:szCs w:val="20"/>
                <w14:ligatures w14:val="none"/>
              </w:rPr>
              <w:t xml:space="preserve">): </w:t>
            </w:r>
            <w:proofErr w:type="spellStart"/>
            <w:r w:rsidRPr="009A064B">
              <w:rPr>
                <w:rFonts w:ascii="Verdana" w:eastAsia="Times New Roman" w:hAnsi="Verdana"/>
                <w:b/>
                <w:bCs/>
                <w:color w:val="000000"/>
                <w:kern w:val="0"/>
                <w:sz w:val="20"/>
                <w:szCs w:val="20"/>
                <w14:ligatures w14:val="none"/>
              </w:rPr>
              <w:t>Objective</w:t>
            </w:r>
            <w:proofErr w:type="spellEnd"/>
            <w:r w:rsidRPr="009A064B">
              <w:rPr>
                <w:rFonts w:ascii="Verdana" w:eastAsia="Times New Roman" w:hAnsi="Verdana"/>
                <w:b/>
                <w:bCs/>
                <w:color w:val="000000"/>
                <w:kern w:val="0"/>
                <w:sz w:val="20"/>
                <w:szCs w:val="20"/>
                <w14:ligatures w14:val="none"/>
              </w:rPr>
              <w:t>-C</w:t>
            </w:r>
            <w:r w:rsidRPr="009A064B">
              <w:rPr>
                <w:rFonts w:ascii="Verdana" w:eastAsia="Times New Roman" w:hAnsi="Verdana"/>
                <w:color w:val="000000"/>
                <w:kern w:val="0"/>
                <w:sz w:val="20"/>
                <w:szCs w:val="20"/>
                <w14:ligatures w14:val="none"/>
              </w:rPr>
              <w:t xml:space="preserve"> facilita </w:t>
            </w:r>
            <w:proofErr w:type="gramStart"/>
            <w:r w:rsidRPr="009A064B">
              <w:rPr>
                <w:rFonts w:ascii="Verdana" w:eastAsia="Times New Roman" w:hAnsi="Verdana"/>
                <w:color w:val="000000"/>
                <w:kern w:val="0"/>
                <w:sz w:val="20"/>
                <w:szCs w:val="20"/>
                <w14:ligatures w14:val="none"/>
              </w:rPr>
              <w:t>la modularidad</w:t>
            </w:r>
            <w:proofErr w:type="gramEnd"/>
            <w:r w:rsidRPr="009A064B">
              <w:rPr>
                <w:rFonts w:ascii="Verdana" w:eastAsia="Times New Roman" w:hAnsi="Verdana"/>
                <w:color w:val="000000"/>
                <w:kern w:val="0"/>
                <w:sz w:val="20"/>
                <w:szCs w:val="20"/>
                <w14:ligatures w14:val="none"/>
              </w:rPr>
              <w:t xml:space="preserve"> mediante el uso de funciones y métodos dentro de las clases, lo que permite dividir el código en unidades más pequeñas y manejables. La comunicación entre estas unidades se realiza mediante el paso de parámetros, lo que permite la reutilización del código y la reducción de la complejidad. Sin embargo, su enfoque en punteros y referencias puede hacer que la interacción entre métodos sea más propensa a errores y más difícil de gestionar para desarrolladores novatos. En comparación, </w:t>
            </w:r>
            <w:r w:rsidRPr="009A064B">
              <w:rPr>
                <w:rFonts w:ascii="Verdana" w:eastAsia="Times New Roman" w:hAnsi="Verdana"/>
                <w:b/>
                <w:bCs/>
                <w:color w:val="000000"/>
                <w:kern w:val="0"/>
                <w:sz w:val="20"/>
                <w:szCs w:val="20"/>
                <w14:ligatures w14:val="none"/>
              </w:rPr>
              <w:t>C#</w:t>
            </w:r>
            <w:r w:rsidRPr="009A064B">
              <w:rPr>
                <w:rFonts w:ascii="Verdana" w:eastAsia="Times New Roman" w:hAnsi="Verdana"/>
                <w:color w:val="000000"/>
                <w:kern w:val="0"/>
                <w:sz w:val="20"/>
                <w:szCs w:val="20"/>
                <w14:ligatures w14:val="none"/>
              </w:rPr>
              <w:t xml:space="preserve"> también soporta </w:t>
            </w:r>
            <w:proofErr w:type="gramStart"/>
            <w:r w:rsidRPr="009A064B">
              <w:rPr>
                <w:rFonts w:ascii="Verdana" w:eastAsia="Times New Roman" w:hAnsi="Verdana"/>
                <w:color w:val="000000"/>
                <w:kern w:val="0"/>
                <w:sz w:val="20"/>
                <w:szCs w:val="20"/>
                <w14:ligatures w14:val="none"/>
              </w:rPr>
              <w:t>la modularidad</w:t>
            </w:r>
            <w:proofErr w:type="gramEnd"/>
            <w:r w:rsidRPr="009A064B">
              <w:rPr>
                <w:rFonts w:ascii="Verdana" w:eastAsia="Times New Roman" w:hAnsi="Verdana"/>
                <w:color w:val="000000"/>
                <w:kern w:val="0"/>
                <w:sz w:val="20"/>
                <w:szCs w:val="20"/>
                <w14:ligatures w14:val="none"/>
              </w:rPr>
              <w:t xml:space="preserve"> a través de métodos dentro de clases, pero va un paso más allá con el uso de </w:t>
            </w:r>
            <w:r w:rsidRPr="009A064B">
              <w:rPr>
                <w:rFonts w:ascii="Verdana" w:eastAsia="Times New Roman" w:hAnsi="Verdana"/>
                <w:b/>
                <w:bCs/>
                <w:color w:val="000000"/>
                <w:kern w:val="0"/>
                <w:sz w:val="20"/>
                <w:szCs w:val="20"/>
                <w14:ligatures w14:val="none"/>
              </w:rPr>
              <w:t>delegados</w:t>
            </w:r>
            <w:r w:rsidRPr="009A064B">
              <w:rPr>
                <w:rFonts w:ascii="Verdana" w:eastAsia="Times New Roman" w:hAnsi="Verdana"/>
                <w:color w:val="000000"/>
                <w:kern w:val="0"/>
                <w:sz w:val="20"/>
                <w:szCs w:val="20"/>
                <w14:ligatures w14:val="none"/>
              </w:rPr>
              <w:t xml:space="preserve"> y </w:t>
            </w:r>
            <w:r w:rsidRPr="009A064B">
              <w:rPr>
                <w:rFonts w:ascii="Verdana" w:eastAsia="Times New Roman" w:hAnsi="Verdana"/>
                <w:b/>
                <w:bCs/>
                <w:color w:val="000000"/>
                <w:kern w:val="0"/>
                <w:sz w:val="20"/>
                <w:szCs w:val="20"/>
                <w14:ligatures w14:val="none"/>
              </w:rPr>
              <w:t>eventos</w:t>
            </w:r>
            <w:r w:rsidRPr="009A064B">
              <w:rPr>
                <w:rFonts w:ascii="Verdana" w:eastAsia="Times New Roman" w:hAnsi="Verdana"/>
                <w:color w:val="000000"/>
                <w:kern w:val="0"/>
                <w:sz w:val="20"/>
                <w:szCs w:val="20"/>
                <w14:ligatures w14:val="none"/>
              </w:rPr>
              <w:t xml:space="preserve">, que permiten una interacción más flexible y menos dependiente de la estructura de clases. Esto facilita el diseño </w:t>
            </w:r>
            <w:r w:rsidRPr="009A064B">
              <w:rPr>
                <w:rFonts w:ascii="Verdana" w:eastAsia="Times New Roman" w:hAnsi="Verdana"/>
                <w:color w:val="000000"/>
                <w:kern w:val="0"/>
                <w:sz w:val="20"/>
                <w:szCs w:val="20"/>
                <w14:ligatures w14:val="none"/>
              </w:rPr>
              <w:lastRenderedPageBreak/>
              <w:t xml:space="preserve">de sistemas más dinámicos, donde las funciones pueden ser pasadas como parámetros y ejecutadas de manera asíncrona o en respuesta a eventos, lo que refuerza aún más </w:t>
            </w:r>
            <w:proofErr w:type="gramStart"/>
            <w:r w:rsidRPr="009A064B">
              <w:rPr>
                <w:rFonts w:ascii="Verdana" w:eastAsia="Times New Roman" w:hAnsi="Verdana"/>
                <w:color w:val="000000"/>
                <w:kern w:val="0"/>
                <w:sz w:val="20"/>
                <w:szCs w:val="20"/>
                <w14:ligatures w14:val="none"/>
              </w:rPr>
              <w:t>la modularidad</w:t>
            </w:r>
            <w:proofErr w:type="gramEnd"/>
            <w:r w:rsidRPr="009A064B">
              <w:rPr>
                <w:rFonts w:ascii="Verdana" w:eastAsia="Times New Roman" w:hAnsi="Verdana"/>
                <w:color w:val="000000"/>
                <w:kern w:val="0"/>
                <w:sz w:val="20"/>
                <w:szCs w:val="20"/>
                <w14:ligatures w14:val="none"/>
              </w:rPr>
              <w:t xml:space="preserve"> del sistema.</w:t>
            </w:r>
          </w:p>
          <w:p w14:paraId="195C99F3" w14:textId="77777777" w:rsidR="008D2E36" w:rsidRPr="008D2E36" w:rsidRDefault="008D2E36" w:rsidP="008D2E36">
            <w:pPr>
              <w:pStyle w:val="Prrafodelista"/>
              <w:numPr>
                <w:ilvl w:val="0"/>
                <w:numId w:val="44"/>
              </w:numPr>
              <w:jc w:val="both"/>
              <w:rPr>
                <w:rFonts w:ascii="Verdana" w:eastAsia="Times New Roman" w:hAnsi="Verdana"/>
                <w:b/>
                <w:bCs/>
                <w:color w:val="000000"/>
                <w:kern w:val="0"/>
                <w:sz w:val="20"/>
                <w:szCs w:val="20"/>
                <w14:ligatures w14:val="none"/>
              </w:rPr>
            </w:pPr>
            <w:r w:rsidRPr="008D2E36">
              <w:rPr>
                <w:rFonts w:ascii="Verdana" w:eastAsia="Times New Roman" w:hAnsi="Verdana"/>
                <w:b/>
                <w:bCs/>
                <w:color w:val="000000"/>
                <w:kern w:val="0"/>
                <w:sz w:val="20"/>
                <w:szCs w:val="20"/>
                <w14:ligatures w14:val="none"/>
              </w:rPr>
              <w:t xml:space="preserve">Extensibilidad mediante operadores y tipos definidos por el programador: </w:t>
            </w:r>
            <w:proofErr w:type="spellStart"/>
            <w:r w:rsidRPr="008D2E36">
              <w:rPr>
                <w:rFonts w:ascii="Verdana" w:eastAsia="Times New Roman" w:hAnsi="Verdana"/>
                <w:b/>
                <w:bCs/>
                <w:color w:val="000000"/>
                <w:kern w:val="0"/>
                <w:sz w:val="20"/>
                <w:szCs w:val="20"/>
                <w14:ligatures w14:val="none"/>
              </w:rPr>
              <w:t>Objective</w:t>
            </w:r>
            <w:proofErr w:type="spellEnd"/>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permite la creación de tipos personalizados mediante clases y categorías, lo que ofrece una buena base para </w:t>
            </w:r>
            <w:proofErr w:type="gramStart"/>
            <w:r w:rsidRPr="008D2E36">
              <w:rPr>
                <w:rFonts w:ascii="Verdana" w:eastAsia="Times New Roman" w:hAnsi="Verdana"/>
                <w:color w:val="000000"/>
                <w:kern w:val="0"/>
                <w:sz w:val="20"/>
                <w:szCs w:val="20"/>
                <w14:ligatures w14:val="none"/>
              </w:rPr>
              <w:t>la modularidad</w:t>
            </w:r>
            <w:proofErr w:type="gramEnd"/>
            <w:r w:rsidRPr="008D2E36">
              <w:rPr>
                <w:rFonts w:ascii="Verdana" w:eastAsia="Times New Roman" w:hAnsi="Verdana"/>
                <w:color w:val="000000"/>
                <w:kern w:val="0"/>
                <w:sz w:val="20"/>
                <w:szCs w:val="20"/>
                <w14:ligatures w14:val="none"/>
              </w:rPr>
              <w:t xml:space="preserve">. Sin embargo, la extensión de operadores y la definición de nuevos tipos de datos es más limitada que en otros lenguajes, ya que no tiene un soporte tan completo para la sobrecarga de operadores. Esto significa que, aunque es posible extender el lenguaje, la flexibilidad está restringida a ciertas estructuras de datos y métodos. En </w:t>
            </w:r>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la extensibilidad se lleva a otro nivel, ya que no solo permite la creación de nuevos tipos de datos mediante clases, </w:t>
            </w:r>
            <w:proofErr w:type="spellStart"/>
            <w:r w:rsidRPr="008D2E36">
              <w:rPr>
                <w:rFonts w:ascii="Verdana" w:eastAsia="Times New Roman" w:hAnsi="Verdana"/>
                <w:color w:val="000000"/>
                <w:kern w:val="0"/>
                <w:sz w:val="20"/>
                <w:szCs w:val="20"/>
                <w14:ligatures w14:val="none"/>
              </w:rPr>
              <w:t>structs</w:t>
            </w:r>
            <w:proofErr w:type="spellEnd"/>
            <w:r w:rsidRPr="008D2E36">
              <w:rPr>
                <w:rFonts w:ascii="Verdana" w:eastAsia="Times New Roman" w:hAnsi="Verdana"/>
                <w:color w:val="000000"/>
                <w:kern w:val="0"/>
                <w:sz w:val="20"/>
                <w:szCs w:val="20"/>
                <w14:ligatures w14:val="none"/>
              </w:rPr>
              <w:t xml:space="preserve"> y enumeraciones, sino que también soporta la </w:t>
            </w:r>
            <w:r w:rsidRPr="008D2E36">
              <w:rPr>
                <w:rFonts w:ascii="Verdana" w:eastAsia="Times New Roman" w:hAnsi="Verdana"/>
                <w:b/>
                <w:bCs/>
                <w:color w:val="000000"/>
                <w:kern w:val="0"/>
                <w:sz w:val="20"/>
                <w:szCs w:val="20"/>
                <w14:ligatures w14:val="none"/>
              </w:rPr>
              <w:t>sobrecarga de operadores</w:t>
            </w:r>
            <w:r w:rsidRPr="008D2E36">
              <w:rPr>
                <w:rFonts w:ascii="Verdana" w:eastAsia="Times New Roman" w:hAnsi="Verdana"/>
                <w:color w:val="000000"/>
                <w:kern w:val="0"/>
                <w:sz w:val="20"/>
                <w:szCs w:val="20"/>
                <w14:ligatures w14:val="none"/>
              </w:rPr>
              <w:t xml:space="preserve">. Esta característica permite al programador redefinir operadores para tipos personalizados, haciendo que las operaciones sobre esos tipos sean más naturales y legibles, lo que resulta en una mayor modularidad y flexibilidad. Además, las herramientas avanzadas como </w:t>
            </w:r>
            <w:r w:rsidRPr="008D2E36">
              <w:rPr>
                <w:rFonts w:ascii="Verdana" w:eastAsia="Times New Roman" w:hAnsi="Verdana"/>
                <w:b/>
                <w:bCs/>
                <w:color w:val="000000"/>
                <w:kern w:val="0"/>
                <w:sz w:val="20"/>
                <w:szCs w:val="20"/>
                <w14:ligatures w14:val="none"/>
              </w:rPr>
              <w:t>delegados</w:t>
            </w:r>
            <w:r w:rsidRPr="008D2E36">
              <w:rPr>
                <w:rFonts w:ascii="Verdana" w:eastAsia="Times New Roman" w:hAnsi="Verdana"/>
                <w:color w:val="000000"/>
                <w:kern w:val="0"/>
                <w:sz w:val="20"/>
                <w:szCs w:val="20"/>
                <w14:ligatures w14:val="none"/>
              </w:rPr>
              <w:t xml:space="preserve">, </w:t>
            </w:r>
            <w:r w:rsidRPr="008D2E36">
              <w:rPr>
                <w:rFonts w:ascii="Verdana" w:eastAsia="Times New Roman" w:hAnsi="Verdana"/>
                <w:b/>
                <w:bCs/>
                <w:color w:val="000000"/>
                <w:kern w:val="0"/>
                <w:sz w:val="20"/>
                <w:szCs w:val="20"/>
                <w14:ligatures w14:val="none"/>
              </w:rPr>
              <w:t>expresiones lambda</w:t>
            </w:r>
            <w:r w:rsidRPr="008D2E36">
              <w:rPr>
                <w:rFonts w:ascii="Verdana" w:eastAsia="Times New Roman" w:hAnsi="Verdana"/>
                <w:color w:val="000000"/>
                <w:kern w:val="0"/>
                <w:sz w:val="20"/>
                <w:szCs w:val="20"/>
                <w14:ligatures w14:val="none"/>
              </w:rPr>
              <w:t xml:space="preserve"> y </w:t>
            </w:r>
            <w:r w:rsidRPr="008D2E36">
              <w:rPr>
                <w:rFonts w:ascii="Verdana" w:eastAsia="Times New Roman" w:hAnsi="Verdana"/>
                <w:b/>
                <w:bCs/>
                <w:color w:val="000000"/>
                <w:kern w:val="0"/>
                <w:sz w:val="20"/>
                <w:szCs w:val="20"/>
                <w14:ligatures w14:val="none"/>
              </w:rPr>
              <w:t>eventos</w:t>
            </w:r>
            <w:r w:rsidRPr="008D2E36">
              <w:rPr>
                <w:rFonts w:ascii="Verdana" w:eastAsia="Times New Roman" w:hAnsi="Verdana"/>
                <w:color w:val="000000"/>
                <w:kern w:val="0"/>
                <w:sz w:val="20"/>
                <w:szCs w:val="20"/>
                <w14:ligatures w14:val="none"/>
              </w:rPr>
              <w:t xml:space="preserve"> en </w:t>
            </w:r>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enriquecen aún más la extensibilidad, permitiendo que nuevas funcionalidades sean añadidas de manera eficiente.</w:t>
            </w:r>
          </w:p>
          <w:p w14:paraId="108ABE72" w14:textId="77777777" w:rsidR="008D2E36" w:rsidRPr="008D2E36" w:rsidRDefault="008D2E36" w:rsidP="008D2E36">
            <w:pPr>
              <w:pStyle w:val="Prrafodelista"/>
              <w:numPr>
                <w:ilvl w:val="0"/>
                <w:numId w:val="44"/>
              </w:numPr>
              <w:jc w:val="both"/>
              <w:rPr>
                <w:rFonts w:ascii="Verdana" w:eastAsia="Times New Roman" w:hAnsi="Verdana"/>
                <w:color w:val="000000"/>
                <w:kern w:val="0"/>
                <w:sz w:val="20"/>
                <w:szCs w:val="20"/>
                <w14:ligatures w14:val="none"/>
              </w:rPr>
            </w:pPr>
            <w:r w:rsidRPr="008D2E36">
              <w:rPr>
                <w:rFonts w:ascii="Verdana" w:eastAsia="Times New Roman" w:hAnsi="Verdana"/>
                <w:b/>
                <w:bCs/>
                <w:color w:val="000000"/>
                <w:kern w:val="0"/>
                <w:sz w:val="20"/>
                <w:szCs w:val="20"/>
                <w14:ligatures w14:val="none"/>
              </w:rPr>
              <w:t xml:space="preserve">Modularidad a través de bibliotecas y </w:t>
            </w:r>
            <w:proofErr w:type="spellStart"/>
            <w:r w:rsidRPr="008D2E36">
              <w:rPr>
                <w:rFonts w:ascii="Verdana" w:eastAsia="Times New Roman" w:hAnsi="Verdana"/>
                <w:b/>
                <w:bCs/>
                <w:color w:val="000000"/>
                <w:kern w:val="0"/>
                <w:sz w:val="20"/>
                <w:szCs w:val="20"/>
                <w14:ligatures w14:val="none"/>
              </w:rPr>
              <w:t>namespaces</w:t>
            </w:r>
            <w:proofErr w:type="spellEnd"/>
            <w:r w:rsidRPr="008D2E36">
              <w:rPr>
                <w:rFonts w:ascii="Verdana" w:eastAsia="Times New Roman" w:hAnsi="Verdana"/>
                <w:color w:val="000000"/>
                <w:kern w:val="0"/>
                <w:sz w:val="20"/>
                <w:szCs w:val="20"/>
                <w14:ligatures w14:val="none"/>
              </w:rPr>
              <w:t xml:space="preserve">: En </w:t>
            </w:r>
            <w:proofErr w:type="spellStart"/>
            <w:r w:rsidRPr="008D2E36">
              <w:rPr>
                <w:rFonts w:ascii="Verdana" w:eastAsia="Times New Roman" w:hAnsi="Verdana"/>
                <w:b/>
                <w:bCs/>
                <w:color w:val="000000"/>
                <w:kern w:val="0"/>
                <w:sz w:val="20"/>
                <w:szCs w:val="20"/>
                <w14:ligatures w14:val="none"/>
              </w:rPr>
              <w:t>Objective</w:t>
            </w:r>
            <w:proofErr w:type="spellEnd"/>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w:t>
            </w:r>
            <w:proofErr w:type="gramStart"/>
            <w:r w:rsidRPr="008D2E36">
              <w:rPr>
                <w:rFonts w:ascii="Verdana" w:eastAsia="Times New Roman" w:hAnsi="Verdana"/>
                <w:color w:val="000000"/>
                <w:kern w:val="0"/>
                <w:sz w:val="20"/>
                <w:szCs w:val="20"/>
                <w14:ligatures w14:val="none"/>
              </w:rPr>
              <w:t>la modularidad</w:t>
            </w:r>
            <w:proofErr w:type="gramEnd"/>
            <w:r w:rsidRPr="008D2E36">
              <w:rPr>
                <w:rFonts w:ascii="Verdana" w:eastAsia="Times New Roman" w:hAnsi="Verdana"/>
                <w:color w:val="000000"/>
                <w:kern w:val="0"/>
                <w:sz w:val="20"/>
                <w:szCs w:val="20"/>
                <w14:ligatures w14:val="none"/>
              </w:rPr>
              <w:t xml:space="preserve"> se implementa principalmente mediante bibliotecas y </w:t>
            </w:r>
            <w:proofErr w:type="spellStart"/>
            <w:r w:rsidRPr="008D2E36">
              <w:rPr>
                <w:rFonts w:ascii="Verdana" w:eastAsia="Times New Roman" w:hAnsi="Verdana"/>
                <w:color w:val="000000"/>
                <w:kern w:val="0"/>
                <w:sz w:val="20"/>
                <w:szCs w:val="20"/>
                <w14:ligatures w14:val="none"/>
              </w:rPr>
              <w:t>frameworks</w:t>
            </w:r>
            <w:proofErr w:type="spellEnd"/>
            <w:r w:rsidRPr="008D2E36">
              <w:rPr>
                <w:rFonts w:ascii="Verdana" w:eastAsia="Times New Roman" w:hAnsi="Verdana"/>
                <w:color w:val="000000"/>
                <w:kern w:val="0"/>
                <w:sz w:val="20"/>
                <w:szCs w:val="20"/>
                <w14:ligatures w14:val="none"/>
              </w:rPr>
              <w:t xml:space="preserve"> como </w:t>
            </w:r>
            <w:r w:rsidRPr="008D2E36">
              <w:rPr>
                <w:rFonts w:ascii="Verdana" w:eastAsia="Times New Roman" w:hAnsi="Verdana"/>
                <w:b/>
                <w:bCs/>
                <w:color w:val="000000"/>
                <w:kern w:val="0"/>
                <w:sz w:val="20"/>
                <w:szCs w:val="20"/>
                <w14:ligatures w14:val="none"/>
              </w:rPr>
              <w:t>Cocoa</w:t>
            </w:r>
            <w:r w:rsidRPr="008D2E36">
              <w:rPr>
                <w:rFonts w:ascii="Verdana" w:eastAsia="Times New Roman" w:hAnsi="Verdana"/>
                <w:color w:val="000000"/>
                <w:kern w:val="0"/>
                <w:sz w:val="20"/>
                <w:szCs w:val="20"/>
                <w14:ligatures w14:val="none"/>
              </w:rPr>
              <w:t xml:space="preserve"> y </w:t>
            </w:r>
            <w:r w:rsidRPr="008D2E36">
              <w:rPr>
                <w:rFonts w:ascii="Verdana" w:eastAsia="Times New Roman" w:hAnsi="Verdana"/>
                <w:b/>
                <w:bCs/>
                <w:color w:val="000000"/>
                <w:kern w:val="0"/>
                <w:sz w:val="20"/>
                <w:szCs w:val="20"/>
                <w14:ligatures w14:val="none"/>
              </w:rPr>
              <w:t xml:space="preserve">Cocoa </w:t>
            </w:r>
            <w:proofErr w:type="spellStart"/>
            <w:r w:rsidRPr="008D2E36">
              <w:rPr>
                <w:rFonts w:ascii="Verdana" w:eastAsia="Times New Roman" w:hAnsi="Verdana"/>
                <w:b/>
                <w:bCs/>
                <w:color w:val="000000"/>
                <w:kern w:val="0"/>
                <w:sz w:val="20"/>
                <w:szCs w:val="20"/>
                <w14:ligatures w14:val="none"/>
              </w:rPr>
              <w:t>Touch</w:t>
            </w:r>
            <w:proofErr w:type="spellEnd"/>
            <w:r w:rsidRPr="008D2E36">
              <w:rPr>
                <w:rFonts w:ascii="Verdana" w:eastAsia="Times New Roman" w:hAnsi="Verdana"/>
                <w:color w:val="000000"/>
                <w:kern w:val="0"/>
                <w:sz w:val="20"/>
                <w:szCs w:val="20"/>
                <w14:ligatures w14:val="none"/>
              </w:rPr>
              <w:t xml:space="preserve">, que contienen clases y métodos predefinidos que los desarrolladores pueden utilizar para construir aplicaciones. Estas bibliotecas se integran fácilmente con el código a través de la directiva #import, lo que promueve la reutilización del código dentro del ecosistema </w:t>
            </w:r>
            <w:r w:rsidRPr="008D2E36">
              <w:rPr>
                <w:rFonts w:ascii="Verdana" w:eastAsia="Times New Roman" w:hAnsi="Verdana"/>
                <w:b/>
                <w:bCs/>
                <w:color w:val="000000"/>
                <w:kern w:val="0"/>
                <w:sz w:val="20"/>
                <w:szCs w:val="20"/>
                <w14:ligatures w14:val="none"/>
              </w:rPr>
              <w:t>Apple</w:t>
            </w:r>
            <w:r w:rsidRPr="008D2E36">
              <w:rPr>
                <w:rFonts w:ascii="Verdana" w:eastAsia="Times New Roman" w:hAnsi="Verdana"/>
                <w:color w:val="000000"/>
                <w:kern w:val="0"/>
                <w:sz w:val="20"/>
                <w:szCs w:val="20"/>
                <w14:ligatures w14:val="none"/>
              </w:rPr>
              <w:t xml:space="preserve">. Sin embargo, </w:t>
            </w:r>
            <w:proofErr w:type="gramStart"/>
            <w:r w:rsidRPr="008D2E36">
              <w:rPr>
                <w:rFonts w:ascii="Verdana" w:eastAsia="Times New Roman" w:hAnsi="Verdana"/>
                <w:color w:val="000000"/>
                <w:kern w:val="0"/>
                <w:sz w:val="20"/>
                <w:szCs w:val="20"/>
                <w14:ligatures w14:val="none"/>
              </w:rPr>
              <w:t>la modularidad</w:t>
            </w:r>
            <w:proofErr w:type="gramEnd"/>
            <w:r w:rsidRPr="008D2E36">
              <w:rPr>
                <w:rFonts w:ascii="Verdana" w:eastAsia="Times New Roman" w:hAnsi="Verdana"/>
                <w:color w:val="000000"/>
                <w:kern w:val="0"/>
                <w:sz w:val="20"/>
                <w:szCs w:val="20"/>
                <w14:ligatures w14:val="none"/>
              </w:rPr>
              <w:t xml:space="preserve"> de </w:t>
            </w:r>
            <w:proofErr w:type="spellStart"/>
            <w:r w:rsidRPr="008D2E36">
              <w:rPr>
                <w:rFonts w:ascii="Verdana" w:eastAsia="Times New Roman" w:hAnsi="Verdana"/>
                <w:b/>
                <w:bCs/>
                <w:color w:val="000000"/>
                <w:kern w:val="0"/>
                <w:sz w:val="20"/>
                <w:szCs w:val="20"/>
                <w14:ligatures w14:val="none"/>
              </w:rPr>
              <w:t>Objective</w:t>
            </w:r>
            <w:proofErr w:type="spellEnd"/>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está bastante centrada en el entorno específico de </w:t>
            </w:r>
            <w:r w:rsidRPr="008D2E36">
              <w:rPr>
                <w:rFonts w:ascii="Verdana" w:eastAsia="Times New Roman" w:hAnsi="Verdana"/>
                <w:b/>
                <w:bCs/>
                <w:color w:val="000000"/>
                <w:kern w:val="0"/>
                <w:sz w:val="20"/>
                <w:szCs w:val="20"/>
                <w14:ligatures w14:val="none"/>
              </w:rPr>
              <w:t>macOS</w:t>
            </w:r>
            <w:r w:rsidRPr="008D2E36">
              <w:rPr>
                <w:rFonts w:ascii="Verdana" w:eastAsia="Times New Roman" w:hAnsi="Verdana"/>
                <w:color w:val="000000"/>
                <w:kern w:val="0"/>
                <w:sz w:val="20"/>
                <w:szCs w:val="20"/>
                <w14:ligatures w14:val="none"/>
              </w:rPr>
              <w:t xml:space="preserve"> y </w:t>
            </w:r>
            <w:r w:rsidRPr="008D2E36">
              <w:rPr>
                <w:rFonts w:ascii="Verdana" w:eastAsia="Times New Roman" w:hAnsi="Verdana"/>
                <w:b/>
                <w:bCs/>
                <w:color w:val="000000"/>
                <w:kern w:val="0"/>
                <w:sz w:val="20"/>
                <w:szCs w:val="20"/>
                <w14:ligatures w14:val="none"/>
              </w:rPr>
              <w:t>iOS</w:t>
            </w:r>
            <w:r w:rsidRPr="008D2E36">
              <w:rPr>
                <w:rFonts w:ascii="Verdana" w:eastAsia="Times New Roman" w:hAnsi="Verdana"/>
                <w:color w:val="000000"/>
                <w:kern w:val="0"/>
                <w:sz w:val="20"/>
                <w:szCs w:val="20"/>
                <w14:ligatures w14:val="none"/>
              </w:rPr>
              <w:t xml:space="preserve">, lo que limita su interoperabilidad con otros ecosistemas. En contraste, </w:t>
            </w:r>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ofrece </w:t>
            </w:r>
            <w:proofErr w:type="gramStart"/>
            <w:r w:rsidRPr="008D2E36">
              <w:rPr>
                <w:rFonts w:ascii="Verdana" w:eastAsia="Times New Roman" w:hAnsi="Verdana"/>
                <w:color w:val="000000"/>
                <w:kern w:val="0"/>
                <w:sz w:val="20"/>
                <w:szCs w:val="20"/>
                <w14:ligatures w14:val="none"/>
              </w:rPr>
              <w:t>una modularidad</w:t>
            </w:r>
            <w:proofErr w:type="gramEnd"/>
            <w:r w:rsidRPr="008D2E36">
              <w:rPr>
                <w:rFonts w:ascii="Verdana" w:eastAsia="Times New Roman" w:hAnsi="Verdana"/>
                <w:color w:val="000000"/>
                <w:kern w:val="0"/>
                <w:sz w:val="20"/>
                <w:szCs w:val="20"/>
                <w14:ligatures w14:val="none"/>
              </w:rPr>
              <w:t xml:space="preserve"> más </w:t>
            </w:r>
            <w:proofErr w:type="spellStart"/>
            <w:r w:rsidRPr="008D2E36">
              <w:rPr>
                <w:rFonts w:ascii="Verdana" w:eastAsia="Times New Roman" w:hAnsi="Verdana"/>
                <w:color w:val="000000"/>
                <w:kern w:val="0"/>
                <w:sz w:val="20"/>
                <w:szCs w:val="20"/>
                <w14:ligatures w14:val="none"/>
              </w:rPr>
              <w:lastRenderedPageBreak/>
              <w:t>robust</w:t>
            </w:r>
            <w:proofErr w:type="spellEnd"/>
            <w:r w:rsidRPr="008D2E36">
              <w:rPr>
                <w:rFonts w:ascii="Verdana" w:eastAsia="Times New Roman" w:hAnsi="Verdana"/>
                <w:color w:val="000000"/>
                <w:kern w:val="0"/>
                <w:sz w:val="20"/>
                <w:szCs w:val="20"/>
                <w14:ligatures w14:val="none"/>
              </w:rPr>
              <w:t xml:space="preserve"> gracias a su estructura basada en </w:t>
            </w:r>
            <w:proofErr w:type="spellStart"/>
            <w:r w:rsidRPr="008D2E36">
              <w:rPr>
                <w:rFonts w:ascii="Verdana" w:eastAsia="Times New Roman" w:hAnsi="Verdana"/>
                <w:b/>
                <w:bCs/>
                <w:color w:val="000000"/>
                <w:kern w:val="0"/>
                <w:sz w:val="20"/>
                <w:szCs w:val="20"/>
                <w14:ligatures w14:val="none"/>
              </w:rPr>
              <w:t>namespaces</w:t>
            </w:r>
            <w:proofErr w:type="spellEnd"/>
            <w:r w:rsidRPr="008D2E36">
              <w:rPr>
                <w:rFonts w:ascii="Verdana" w:eastAsia="Times New Roman" w:hAnsi="Verdana"/>
                <w:color w:val="000000"/>
                <w:kern w:val="0"/>
                <w:sz w:val="20"/>
                <w:szCs w:val="20"/>
                <w14:ligatures w14:val="none"/>
              </w:rPr>
              <w:t xml:space="preserve"> y </w:t>
            </w:r>
            <w:proofErr w:type="spellStart"/>
            <w:r w:rsidRPr="008D2E36">
              <w:rPr>
                <w:rFonts w:ascii="Verdana" w:eastAsia="Times New Roman" w:hAnsi="Verdana"/>
                <w:b/>
                <w:bCs/>
                <w:color w:val="000000"/>
                <w:kern w:val="0"/>
                <w:sz w:val="20"/>
                <w:szCs w:val="20"/>
                <w14:ligatures w14:val="none"/>
              </w:rPr>
              <w:t>assemblies</w:t>
            </w:r>
            <w:proofErr w:type="spellEnd"/>
            <w:r w:rsidRPr="008D2E36">
              <w:rPr>
                <w:rFonts w:ascii="Verdana" w:eastAsia="Times New Roman" w:hAnsi="Verdana"/>
                <w:color w:val="000000"/>
                <w:kern w:val="0"/>
                <w:sz w:val="20"/>
                <w:szCs w:val="20"/>
                <w14:ligatures w14:val="none"/>
              </w:rPr>
              <w:t xml:space="preserve"> dentro del ecosistema </w:t>
            </w:r>
            <w:r w:rsidRPr="008D2E36">
              <w:rPr>
                <w:rFonts w:ascii="Verdana" w:eastAsia="Times New Roman" w:hAnsi="Verdana"/>
                <w:b/>
                <w:bCs/>
                <w:color w:val="000000"/>
                <w:kern w:val="0"/>
                <w:sz w:val="20"/>
                <w:szCs w:val="20"/>
                <w14:ligatures w14:val="none"/>
              </w:rPr>
              <w:t>.NET</w:t>
            </w:r>
            <w:r w:rsidRPr="008D2E36">
              <w:rPr>
                <w:rFonts w:ascii="Verdana" w:eastAsia="Times New Roman" w:hAnsi="Verdana"/>
                <w:color w:val="000000"/>
                <w:kern w:val="0"/>
                <w:sz w:val="20"/>
                <w:szCs w:val="20"/>
                <w14:ligatures w14:val="none"/>
              </w:rPr>
              <w:t xml:space="preserve">, lo que permite organizar y distribuir el código de manera eficiente. Los </w:t>
            </w:r>
            <w:proofErr w:type="spellStart"/>
            <w:r w:rsidRPr="008D2E36">
              <w:rPr>
                <w:rFonts w:ascii="Verdana" w:eastAsia="Times New Roman" w:hAnsi="Verdana"/>
                <w:b/>
                <w:bCs/>
                <w:color w:val="000000"/>
                <w:kern w:val="0"/>
                <w:sz w:val="20"/>
                <w:szCs w:val="20"/>
                <w14:ligatures w14:val="none"/>
              </w:rPr>
              <w:t>namespaces</w:t>
            </w:r>
            <w:proofErr w:type="spellEnd"/>
            <w:r w:rsidRPr="008D2E36">
              <w:rPr>
                <w:rFonts w:ascii="Verdana" w:eastAsia="Times New Roman" w:hAnsi="Verdana"/>
                <w:color w:val="000000"/>
                <w:kern w:val="0"/>
                <w:sz w:val="20"/>
                <w:szCs w:val="20"/>
                <w14:ligatures w14:val="none"/>
              </w:rPr>
              <w:t xml:space="preserve"> facilitan la gestión de nombres y la separación de funciones dentro de grandes proyectos, mientras que los </w:t>
            </w:r>
            <w:proofErr w:type="spellStart"/>
            <w:r w:rsidRPr="008D2E36">
              <w:rPr>
                <w:rFonts w:ascii="Verdana" w:eastAsia="Times New Roman" w:hAnsi="Verdana"/>
                <w:b/>
                <w:bCs/>
                <w:color w:val="000000"/>
                <w:kern w:val="0"/>
                <w:sz w:val="20"/>
                <w:szCs w:val="20"/>
                <w14:ligatures w14:val="none"/>
              </w:rPr>
              <w:t>assemblies</w:t>
            </w:r>
            <w:proofErr w:type="spellEnd"/>
            <w:r w:rsidRPr="008D2E36">
              <w:rPr>
                <w:rFonts w:ascii="Verdana" w:eastAsia="Times New Roman" w:hAnsi="Verdana"/>
                <w:color w:val="000000"/>
                <w:kern w:val="0"/>
                <w:sz w:val="20"/>
                <w:szCs w:val="20"/>
                <w14:ligatures w14:val="none"/>
              </w:rPr>
              <w:t xml:space="preserve"> permiten la reutilización de código entre diferentes aplicaciones. Además, </w:t>
            </w:r>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puede integrarse fácilmente con otras plataformas y lenguajes, lo que amplía aún más las posibilidades de modularidad y reutilización en contextos variados.</w:t>
            </w:r>
          </w:p>
          <w:p w14:paraId="35B8D39C" w14:textId="77777777" w:rsidR="008D2E36" w:rsidRPr="008D2E36" w:rsidRDefault="008D2E36" w:rsidP="008D2E36">
            <w:pPr>
              <w:pStyle w:val="Prrafodelista"/>
              <w:numPr>
                <w:ilvl w:val="0"/>
                <w:numId w:val="44"/>
              </w:numPr>
              <w:jc w:val="both"/>
              <w:rPr>
                <w:rFonts w:ascii="Verdana" w:eastAsia="Times New Roman" w:hAnsi="Verdana"/>
                <w:b/>
                <w:bCs/>
                <w:color w:val="000000"/>
                <w:kern w:val="0"/>
                <w:sz w:val="20"/>
                <w:szCs w:val="20"/>
                <w14:ligatures w14:val="none"/>
              </w:rPr>
            </w:pPr>
            <w:r w:rsidRPr="008D2E36">
              <w:rPr>
                <w:rFonts w:ascii="Verdana" w:eastAsia="Times New Roman" w:hAnsi="Verdana"/>
                <w:b/>
                <w:bCs/>
                <w:color w:val="000000"/>
                <w:kern w:val="0"/>
                <w:sz w:val="20"/>
                <w:szCs w:val="20"/>
                <w14:ligatures w14:val="none"/>
              </w:rPr>
              <w:t xml:space="preserve">Control y visibilidad de los elementos modulares: </w:t>
            </w:r>
            <w:proofErr w:type="spellStart"/>
            <w:r w:rsidRPr="008D2E36">
              <w:rPr>
                <w:rFonts w:ascii="Verdana" w:eastAsia="Times New Roman" w:hAnsi="Verdana"/>
                <w:b/>
                <w:bCs/>
                <w:color w:val="000000"/>
                <w:kern w:val="0"/>
                <w:sz w:val="20"/>
                <w:szCs w:val="20"/>
                <w14:ligatures w14:val="none"/>
              </w:rPr>
              <w:t>Objective</w:t>
            </w:r>
            <w:proofErr w:type="spellEnd"/>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proporciona mecanismos para controlar la visibilidad de los métodos y propiedades dentro de las clases mediante modificadores como @private, @protected, y @public, lo que permite encapsular los datos y asegurar que solo las partes relevantes del código puedan acceder a ellos. Además, las </w:t>
            </w:r>
            <w:r w:rsidRPr="008D2E36">
              <w:rPr>
                <w:rFonts w:ascii="Verdana" w:eastAsia="Times New Roman" w:hAnsi="Verdana"/>
                <w:b/>
                <w:bCs/>
                <w:color w:val="000000"/>
                <w:kern w:val="0"/>
                <w:sz w:val="20"/>
                <w:szCs w:val="20"/>
                <w14:ligatures w14:val="none"/>
              </w:rPr>
              <w:t>categorías</w:t>
            </w:r>
            <w:r w:rsidRPr="008D2E36">
              <w:rPr>
                <w:rFonts w:ascii="Verdana" w:eastAsia="Times New Roman" w:hAnsi="Verdana"/>
                <w:color w:val="000000"/>
                <w:kern w:val="0"/>
                <w:sz w:val="20"/>
                <w:szCs w:val="20"/>
                <w14:ligatures w14:val="none"/>
              </w:rPr>
              <w:t xml:space="preserve"> permiten agregar nuevas funcionalidades a clases existentes sin alterar su código base, promoviendo la reutilización del código. Sin embargo, el uso de estas características puede ser menos transparente y más propenso a errores si no se gestiona correctamente. </w:t>
            </w:r>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ofrece un control más robusto y explícito de la visibilidad mediante los modificadores </w:t>
            </w:r>
            <w:proofErr w:type="spellStart"/>
            <w:r w:rsidRPr="008D2E36">
              <w:rPr>
                <w:rFonts w:ascii="Verdana" w:eastAsia="Times New Roman" w:hAnsi="Verdana"/>
                <w:color w:val="000000"/>
                <w:kern w:val="0"/>
                <w:sz w:val="20"/>
                <w:szCs w:val="20"/>
                <w14:ligatures w14:val="none"/>
              </w:rPr>
              <w:t>public</w:t>
            </w:r>
            <w:proofErr w:type="spellEnd"/>
            <w:r w:rsidRPr="008D2E36">
              <w:rPr>
                <w:rFonts w:ascii="Verdana" w:eastAsia="Times New Roman" w:hAnsi="Verdana"/>
                <w:color w:val="000000"/>
                <w:kern w:val="0"/>
                <w:sz w:val="20"/>
                <w:szCs w:val="20"/>
                <w14:ligatures w14:val="none"/>
              </w:rPr>
              <w:t xml:space="preserve">, </w:t>
            </w:r>
            <w:proofErr w:type="spellStart"/>
            <w:r w:rsidRPr="008D2E36">
              <w:rPr>
                <w:rFonts w:ascii="Verdana" w:eastAsia="Times New Roman" w:hAnsi="Verdana"/>
                <w:color w:val="000000"/>
                <w:kern w:val="0"/>
                <w:sz w:val="20"/>
                <w:szCs w:val="20"/>
                <w14:ligatures w14:val="none"/>
              </w:rPr>
              <w:t>private</w:t>
            </w:r>
            <w:proofErr w:type="spellEnd"/>
            <w:r w:rsidRPr="008D2E36">
              <w:rPr>
                <w:rFonts w:ascii="Verdana" w:eastAsia="Times New Roman" w:hAnsi="Verdana"/>
                <w:color w:val="000000"/>
                <w:kern w:val="0"/>
                <w:sz w:val="20"/>
                <w:szCs w:val="20"/>
                <w14:ligatures w14:val="none"/>
              </w:rPr>
              <w:t xml:space="preserve">, </w:t>
            </w:r>
            <w:proofErr w:type="spellStart"/>
            <w:r w:rsidRPr="008D2E36">
              <w:rPr>
                <w:rFonts w:ascii="Verdana" w:eastAsia="Times New Roman" w:hAnsi="Verdana"/>
                <w:color w:val="000000"/>
                <w:kern w:val="0"/>
                <w:sz w:val="20"/>
                <w:szCs w:val="20"/>
                <w14:ligatures w14:val="none"/>
              </w:rPr>
              <w:t>protected</w:t>
            </w:r>
            <w:proofErr w:type="spellEnd"/>
            <w:r w:rsidRPr="008D2E36">
              <w:rPr>
                <w:rFonts w:ascii="Verdana" w:eastAsia="Times New Roman" w:hAnsi="Verdana"/>
                <w:color w:val="000000"/>
                <w:kern w:val="0"/>
                <w:sz w:val="20"/>
                <w:szCs w:val="20"/>
                <w14:ligatures w14:val="none"/>
              </w:rPr>
              <w:t xml:space="preserve">, y </w:t>
            </w:r>
            <w:proofErr w:type="spellStart"/>
            <w:r w:rsidRPr="008D2E36">
              <w:rPr>
                <w:rFonts w:ascii="Verdana" w:eastAsia="Times New Roman" w:hAnsi="Verdana"/>
                <w:color w:val="000000"/>
                <w:kern w:val="0"/>
                <w:sz w:val="20"/>
                <w:szCs w:val="20"/>
                <w14:ligatures w14:val="none"/>
              </w:rPr>
              <w:t>internal</w:t>
            </w:r>
            <w:proofErr w:type="spellEnd"/>
            <w:r w:rsidRPr="008D2E36">
              <w:rPr>
                <w:rFonts w:ascii="Verdana" w:eastAsia="Times New Roman" w:hAnsi="Verdana"/>
                <w:color w:val="000000"/>
                <w:kern w:val="0"/>
                <w:sz w:val="20"/>
                <w:szCs w:val="20"/>
                <w14:ligatures w14:val="none"/>
              </w:rPr>
              <w:t xml:space="preserve">, lo que proporciona una estructura más clara y segura para el acceso a los miembros de las clases. Además, las propiedades automáticas y la mayor integración con herramientas de encapsulación hacen que el código en </w:t>
            </w:r>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sea más fácil de gestionar, y su visibilidad es más flexible y clara, lo que facilita </w:t>
            </w:r>
            <w:proofErr w:type="gramStart"/>
            <w:r w:rsidRPr="008D2E36">
              <w:rPr>
                <w:rFonts w:ascii="Verdana" w:eastAsia="Times New Roman" w:hAnsi="Verdana"/>
                <w:color w:val="000000"/>
                <w:kern w:val="0"/>
                <w:sz w:val="20"/>
                <w:szCs w:val="20"/>
                <w14:ligatures w14:val="none"/>
              </w:rPr>
              <w:t>la modularidad</w:t>
            </w:r>
            <w:proofErr w:type="gramEnd"/>
            <w:r w:rsidRPr="008D2E36">
              <w:rPr>
                <w:rFonts w:ascii="Verdana" w:eastAsia="Times New Roman" w:hAnsi="Verdana"/>
                <w:color w:val="000000"/>
                <w:kern w:val="0"/>
                <w:sz w:val="20"/>
                <w:szCs w:val="20"/>
                <w14:ligatures w14:val="none"/>
              </w:rPr>
              <w:t xml:space="preserve"> en proyectos de gran escala.</w:t>
            </w:r>
          </w:p>
          <w:p w14:paraId="70C214F5" w14:textId="4EB0A7CB" w:rsidR="00862D27" w:rsidRPr="009A064B" w:rsidRDefault="008D2E36" w:rsidP="009A064B">
            <w:pPr>
              <w:pStyle w:val="Prrafodelista"/>
              <w:numPr>
                <w:ilvl w:val="0"/>
                <w:numId w:val="44"/>
              </w:numPr>
              <w:jc w:val="both"/>
              <w:rPr>
                <w:rFonts w:ascii="Verdana" w:eastAsia="Times New Roman" w:hAnsi="Verdana"/>
                <w:b/>
                <w:bCs/>
                <w:color w:val="000000"/>
                <w:kern w:val="0"/>
                <w:sz w:val="20"/>
                <w:szCs w:val="20"/>
                <w14:ligatures w14:val="none"/>
              </w:rPr>
            </w:pPr>
            <w:r w:rsidRPr="008D2E36">
              <w:rPr>
                <w:rFonts w:ascii="Verdana" w:eastAsia="Times New Roman" w:hAnsi="Verdana"/>
                <w:b/>
                <w:bCs/>
                <w:color w:val="000000"/>
                <w:kern w:val="0"/>
                <w:sz w:val="20"/>
                <w:szCs w:val="20"/>
                <w14:ligatures w14:val="none"/>
              </w:rPr>
              <w:t xml:space="preserve">Soporte para la programación funcional y modular: </w:t>
            </w:r>
            <w:proofErr w:type="spellStart"/>
            <w:r w:rsidRPr="008D2E36">
              <w:rPr>
                <w:rFonts w:ascii="Verdana" w:eastAsia="Times New Roman" w:hAnsi="Verdana"/>
                <w:b/>
                <w:bCs/>
                <w:color w:val="000000"/>
                <w:kern w:val="0"/>
                <w:sz w:val="20"/>
                <w:szCs w:val="20"/>
                <w14:ligatures w14:val="none"/>
              </w:rPr>
              <w:t>Objective</w:t>
            </w:r>
            <w:proofErr w:type="spellEnd"/>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es un lenguaje orientado principalmente a objetos, con soporte limitado para la programación funcional. Aunque los bloques permiten realizar algunas operaciones de manera funcional, como pasar funciones como parámetros, el lenguaje no está tan diseñado para facilitar este tipo de programación. El modularidad, por lo tanto, depende en gran medida de la orientación a objetos y la organización en </w:t>
            </w:r>
            <w:r w:rsidRPr="008D2E36">
              <w:rPr>
                <w:rFonts w:ascii="Verdana" w:eastAsia="Times New Roman" w:hAnsi="Verdana"/>
                <w:color w:val="000000"/>
                <w:kern w:val="0"/>
                <w:sz w:val="20"/>
                <w:szCs w:val="20"/>
                <w14:ligatures w14:val="none"/>
              </w:rPr>
              <w:lastRenderedPageBreak/>
              <w:t xml:space="preserve">clases. En cambio, </w:t>
            </w:r>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ofrece un soporte mucho más fuerte para la programación funcional, especialmente a través de </w:t>
            </w:r>
            <w:r w:rsidRPr="008D2E36">
              <w:rPr>
                <w:rFonts w:ascii="Verdana" w:eastAsia="Times New Roman" w:hAnsi="Verdana"/>
                <w:b/>
                <w:bCs/>
                <w:color w:val="000000"/>
                <w:kern w:val="0"/>
                <w:sz w:val="20"/>
                <w:szCs w:val="20"/>
                <w14:ligatures w14:val="none"/>
              </w:rPr>
              <w:t>LINQ</w:t>
            </w:r>
            <w:r w:rsidRPr="008D2E36">
              <w:rPr>
                <w:rFonts w:ascii="Verdana" w:eastAsia="Times New Roman" w:hAnsi="Verdana"/>
                <w:color w:val="000000"/>
                <w:kern w:val="0"/>
                <w:sz w:val="20"/>
                <w:szCs w:val="20"/>
                <w14:ligatures w14:val="none"/>
              </w:rPr>
              <w:t xml:space="preserve">, </w:t>
            </w:r>
            <w:r w:rsidRPr="008D2E36">
              <w:rPr>
                <w:rFonts w:ascii="Verdana" w:eastAsia="Times New Roman" w:hAnsi="Verdana"/>
                <w:b/>
                <w:bCs/>
                <w:color w:val="000000"/>
                <w:kern w:val="0"/>
                <w:sz w:val="20"/>
                <w:szCs w:val="20"/>
                <w14:ligatures w14:val="none"/>
              </w:rPr>
              <w:t>expresiones lambda</w:t>
            </w:r>
            <w:r w:rsidRPr="008D2E36">
              <w:rPr>
                <w:rFonts w:ascii="Verdana" w:eastAsia="Times New Roman" w:hAnsi="Verdana"/>
                <w:color w:val="000000"/>
                <w:kern w:val="0"/>
                <w:sz w:val="20"/>
                <w:szCs w:val="20"/>
                <w14:ligatures w14:val="none"/>
              </w:rPr>
              <w:t xml:space="preserve"> y </w:t>
            </w:r>
            <w:r w:rsidRPr="008D2E36">
              <w:rPr>
                <w:rFonts w:ascii="Verdana" w:eastAsia="Times New Roman" w:hAnsi="Verdana"/>
                <w:b/>
                <w:bCs/>
                <w:color w:val="000000"/>
                <w:kern w:val="0"/>
                <w:sz w:val="20"/>
                <w:szCs w:val="20"/>
                <w14:ligatures w14:val="none"/>
              </w:rPr>
              <w:t>delegados</w:t>
            </w:r>
            <w:r w:rsidRPr="008D2E36">
              <w:rPr>
                <w:rFonts w:ascii="Verdana" w:eastAsia="Times New Roman" w:hAnsi="Verdana"/>
                <w:color w:val="000000"/>
                <w:kern w:val="0"/>
                <w:sz w:val="20"/>
                <w:szCs w:val="20"/>
                <w14:ligatures w14:val="none"/>
              </w:rPr>
              <w:t xml:space="preserve">, lo que permite trabajar con colecciones y datos de manera más declarativa y modular. Estas características permiten a los desarrolladores escribir código más conciso, reutilizable y expresivo, sin perder la capacidad de utilizar estructuras orientadas a objetos. La integración de estos paradigmas funcionales dentro del sistema orientado a objetos de </w:t>
            </w:r>
            <w:r w:rsidRPr="008D2E36">
              <w:rPr>
                <w:rFonts w:ascii="Verdana" w:eastAsia="Times New Roman" w:hAnsi="Verdana"/>
                <w:b/>
                <w:bCs/>
                <w:color w:val="000000"/>
                <w:kern w:val="0"/>
                <w:sz w:val="20"/>
                <w:szCs w:val="20"/>
                <w14:ligatures w14:val="none"/>
              </w:rPr>
              <w:t>C#</w:t>
            </w:r>
            <w:r w:rsidRPr="008D2E36">
              <w:rPr>
                <w:rFonts w:ascii="Verdana" w:eastAsia="Times New Roman" w:hAnsi="Verdana"/>
                <w:color w:val="000000"/>
                <w:kern w:val="0"/>
                <w:sz w:val="20"/>
                <w:szCs w:val="20"/>
                <w14:ligatures w14:val="none"/>
              </w:rPr>
              <w:t xml:space="preserve"> fomenta </w:t>
            </w:r>
            <w:proofErr w:type="gramStart"/>
            <w:r w:rsidRPr="008D2E36">
              <w:rPr>
                <w:rFonts w:ascii="Verdana" w:eastAsia="Times New Roman" w:hAnsi="Verdana"/>
                <w:color w:val="000000"/>
                <w:kern w:val="0"/>
                <w:sz w:val="20"/>
                <w:szCs w:val="20"/>
                <w14:ligatures w14:val="none"/>
              </w:rPr>
              <w:t>una modularidad superior</w:t>
            </w:r>
            <w:proofErr w:type="gramEnd"/>
            <w:r w:rsidRPr="008D2E36">
              <w:rPr>
                <w:rFonts w:ascii="Verdana" w:eastAsia="Times New Roman" w:hAnsi="Verdana"/>
                <w:color w:val="000000"/>
                <w:kern w:val="0"/>
                <w:sz w:val="20"/>
                <w:szCs w:val="20"/>
                <w14:ligatures w14:val="none"/>
              </w:rPr>
              <w:t>, ya que los datos pueden ser manipulados de manera más flexible y eficiente, lo que aumenta la reutilización y reduce la complejidad</w:t>
            </w:r>
            <w:r w:rsidR="009A064B">
              <w:rPr>
                <w:rFonts w:ascii="Verdana" w:eastAsia="Times New Roman" w:hAnsi="Verdana"/>
                <w:color w:val="000000"/>
                <w:kern w:val="0"/>
                <w:sz w:val="20"/>
                <w:szCs w:val="20"/>
                <w14:ligatures w14:val="none"/>
              </w:rPr>
              <w:t>.</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E91B2" w14:textId="77777777" w:rsidR="00D83119" w:rsidRDefault="00D83119" w:rsidP="00644934">
            <w:pPr>
              <w:rPr>
                <w:rFonts w:ascii="Verdana" w:eastAsia="Times New Roman" w:hAnsi="Verdana"/>
                <w:b/>
                <w:bCs/>
                <w:color w:val="000000"/>
                <w:kern w:val="0"/>
                <w:sz w:val="16"/>
                <w:szCs w:val="16"/>
                <w14:ligatures w14:val="none"/>
              </w:rPr>
            </w:pPr>
          </w:p>
          <w:p w14:paraId="4DC428E1" w14:textId="0C71A319" w:rsidR="00D83119" w:rsidRPr="00644934" w:rsidRDefault="00644934" w:rsidP="008C1605">
            <w:pPr>
              <w:jc w:val="center"/>
              <w:rPr>
                <w:rFonts w:ascii="Verdana" w:eastAsia="Times New Roman" w:hAnsi="Verdana"/>
                <w:b/>
                <w:bCs/>
                <w:color w:val="000000"/>
                <w:kern w:val="0"/>
                <w:sz w:val="20"/>
                <w:szCs w:val="20"/>
                <w14:ligatures w14:val="none"/>
              </w:rPr>
            </w:pPr>
            <w:r w:rsidRPr="00644934">
              <w:rPr>
                <w:rFonts w:ascii="Verdana" w:eastAsia="Times New Roman" w:hAnsi="Verdana"/>
                <w:b/>
                <w:bCs/>
                <w:color w:val="000000"/>
                <w:kern w:val="0"/>
                <w:sz w:val="20"/>
                <w:szCs w:val="20"/>
                <w14:ligatures w14:val="none"/>
              </w:rPr>
              <w:t>3.5</w:t>
            </w:r>
          </w:p>
          <w:p w14:paraId="1DD70C2A" w14:textId="77777777" w:rsidR="00D83119" w:rsidRDefault="00D83119" w:rsidP="008C1605">
            <w:pPr>
              <w:jc w:val="center"/>
              <w:rPr>
                <w:rFonts w:ascii="Verdana" w:eastAsia="Times New Roman" w:hAnsi="Verdana"/>
                <w:b/>
                <w:bCs/>
                <w:color w:val="000000"/>
                <w:kern w:val="0"/>
                <w:sz w:val="16"/>
                <w:szCs w:val="16"/>
                <w14:ligatures w14:val="none"/>
              </w:rPr>
            </w:pPr>
          </w:p>
          <w:p w14:paraId="69242835" w14:textId="77777777" w:rsidR="00D83119" w:rsidRDefault="00D83119" w:rsidP="008C1605">
            <w:pPr>
              <w:jc w:val="center"/>
              <w:rPr>
                <w:rFonts w:ascii="Verdana" w:eastAsia="Times New Roman" w:hAnsi="Verdana"/>
                <w:b/>
                <w:bCs/>
                <w:color w:val="000000"/>
                <w:kern w:val="0"/>
                <w:sz w:val="16"/>
                <w:szCs w:val="16"/>
                <w14:ligatures w14:val="none"/>
              </w:rPr>
            </w:pPr>
          </w:p>
          <w:p w14:paraId="60AADD15" w14:textId="58E7400C" w:rsidR="00D83119" w:rsidRPr="00A71CA1" w:rsidRDefault="00D83119" w:rsidP="008C1605">
            <w:pPr>
              <w:jc w:val="center"/>
              <w:rPr>
                <w:rFonts w:ascii="Verdana" w:eastAsia="Times New Roman" w:hAnsi="Verdana"/>
                <w:b/>
                <w:bCs/>
                <w:color w:val="000000"/>
                <w:kern w:val="0"/>
                <w:sz w:val="16"/>
                <w:szCs w:val="16"/>
                <w14:ligatures w14:val="none"/>
              </w:rPr>
            </w:pPr>
          </w:p>
        </w:tc>
        <w:tc>
          <w:tcPr>
            <w:tcW w:w="1418" w:type="dxa"/>
            <w:tcBorders>
              <w:top w:val="single" w:sz="4" w:space="0" w:color="000000"/>
              <w:left w:val="single" w:sz="4" w:space="0" w:color="000000"/>
              <w:bottom w:val="single" w:sz="4" w:space="0" w:color="000000"/>
              <w:right w:val="single" w:sz="4" w:space="0" w:color="000000"/>
            </w:tcBorders>
          </w:tcPr>
          <w:p w14:paraId="2C0A1CEB" w14:textId="77777777" w:rsidR="00170209" w:rsidRDefault="00170209" w:rsidP="008C1605">
            <w:pPr>
              <w:jc w:val="center"/>
              <w:rPr>
                <w:rFonts w:ascii="Verdana" w:eastAsia="Times New Roman" w:hAnsi="Verdana"/>
                <w:color w:val="000000"/>
                <w:kern w:val="0"/>
                <w:sz w:val="20"/>
                <w:szCs w:val="20"/>
                <w14:ligatures w14:val="none"/>
              </w:rPr>
            </w:pPr>
          </w:p>
          <w:p w14:paraId="66EBA95C" w14:textId="7FB7A97C" w:rsidR="00644934" w:rsidRPr="00644934" w:rsidRDefault="00644934" w:rsidP="00644934">
            <w:pPr>
              <w:rPr>
                <w:rFonts w:ascii="Verdana" w:eastAsia="Times New Roman" w:hAnsi="Verdana"/>
                <w:b/>
                <w:bCs/>
                <w:sz w:val="20"/>
                <w:szCs w:val="20"/>
              </w:rPr>
            </w:pPr>
            <w:r>
              <w:rPr>
                <w:rFonts w:ascii="Verdana" w:eastAsia="Times New Roman" w:hAnsi="Verdana"/>
                <w:color w:val="000000"/>
                <w:kern w:val="0"/>
                <w:sz w:val="20"/>
                <w:szCs w:val="20"/>
                <w14:ligatures w14:val="none"/>
              </w:rPr>
              <w:t xml:space="preserve">      </w:t>
            </w:r>
            <w:r w:rsidRPr="00644934">
              <w:rPr>
                <w:rFonts w:ascii="Verdana" w:eastAsia="Times New Roman" w:hAnsi="Verdana"/>
                <w:b/>
                <w:bCs/>
                <w:sz w:val="20"/>
                <w:szCs w:val="20"/>
              </w:rPr>
              <w:t>4.6</w:t>
            </w:r>
          </w:p>
        </w:tc>
      </w:tr>
      <w:tr w:rsidR="00E8640C" w:rsidRPr="00A71CA1" w14:paraId="1A09AB08" w14:textId="79CD25A1"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5E813" w14:textId="223AA879" w:rsidR="00D83119" w:rsidRPr="00466288" w:rsidRDefault="00862D27" w:rsidP="009A064B">
            <w:pPr>
              <w:pStyle w:val="Prrafodelista"/>
              <w:numPr>
                <w:ilvl w:val="0"/>
                <w:numId w:val="58"/>
              </w:numPr>
              <w:rPr>
                <w:rFonts w:ascii="Verdana" w:eastAsia="Times New Roman" w:hAnsi="Verdana"/>
                <w:b/>
                <w:bCs/>
                <w:kern w:val="0"/>
                <w:sz w:val="20"/>
                <w:szCs w:val="20"/>
                <w14:ligatures w14:val="none"/>
              </w:rPr>
            </w:pPr>
            <w:r w:rsidRPr="00466288">
              <w:rPr>
                <w:rFonts w:ascii="Verdana" w:eastAsia="Times New Roman" w:hAnsi="Verdana"/>
                <w:b/>
                <w:bCs/>
                <w:kern w:val="0"/>
                <w:sz w:val="20"/>
                <w:szCs w:val="20"/>
                <w14:ligatures w14:val="none"/>
              </w:rPr>
              <w:lastRenderedPageBreak/>
              <w:t xml:space="preserve">Facilidades de </w:t>
            </w:r>
            <w:r w:rsidR="00466288" w:rsidRPr="00466288">
              <w:rPr>
                <w:rFonts w:ascii="Verdana" w:eastAsia="Times New Roman" w:hAnsi="Verdana"/>
                <w:b/>
                <w:bCs/>
                <w:kern w:val="0"/>
                <w:sz w:val="20"/>
                <w:szCs w:val="20"/>
                <w14:ligatures w14:val="none"/>
              </w:rPr>
              <w:t>E</w:t>
            </w:r>
            <w:r w:rsidRPr="00466288">
              <w:rPr>
                <w:rFonts w:ascii="Verdana" w:eastAsia="Times New Roman" w:hAnsi="Verdana"/>
                <w:b/>
                <w:bCs/>
                <w:kern w:val="0"/>
                <w:sz w:val="20"/>
                <w:szCs w:val="20"/>
                <w14:ligatures w14:val="none"/>
              </w:rPr>
              <w:t>/</w:t>
            </w:r>
            <w:r w:rsidR="00466288" w:rsidRPr="00466288">
              <w:rPr>
                <w:rFonts w:ascii="Verdana" w:eastAsia="Times New Roman" w:hAnsi="Verdana"/>
                <w:b/>
                <w:bCs/>
                <w:kern w:val="0"/>
                <w:sz w:val="20"/>
                <w:szCs w:val="20"/>
                <w14:ligatures w14:val="none"/>
              </w:rPr>
              <w:t>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3D5C2" w14:textId="77777777" w:rsidR="00D83119" w:rsidRDefault="00D83119" w:rsidP="00466288">
            <w:pPr>
              <w:jc w:val="both"/>
              <w:rPr>
                <w:rFonts w:ascii="Verdana" w:eastAsia="Times New Roman" w:hAnsi="Verdana"/>
                <w:color w:val="000000"/>
                <w:kern w:val="0"/>
                <w:sz w:val="20"/>
                <w:szCs w:val="20"/>
                <w14:ligatures w14:val="none"/>
              </w:rPr>
            </w:pPr>
          </w:p>
          <w:p w14:paraId="0D112780" w14:textId="77777777" w:rsidR="00D4580F" w:rsidRPr="00D4580F" w:rsidRDefault="00D4580F" w:rsidP="00D4580F">
            <w:pPr>
              <w:pStyle w:val="Prrafodelista"/>
              <w:numPr>
                <w:ilvl w:val="0"/>
                <w:numId w:val="43"/>
              </w:numPr>
              <w:jc w:val="both"/>
              <w:rPr>
                <w:rFonts w:ascii="Verdana" w:hAnsi="Verdana"/>
                <w:sz w:val="20"/>
                <w:szCs w:val="20"/>
              </w:rPr>
            </w:pPr>
            <w:r w:rsidRPr="00D4580F">
              <w:rPr>
                <w:rFonts w:ascii="Verdana" w:hAnsi="Verdana"/>
                <w:b/>
                <w:bCs/>
                <w:sz w:val="20"/>
                <w:szCs w:val="20"/>
              </w:rPr>
              <w:t>Manejo de Archivos</w:t>
            </w:r>
            <w:r w:rsidRPr="00D4580F">
              <w:rPr>
                <w:rFonts w:ascii="Verdana" w:hAnsi="Verdana"/>
                <w:sz w:val="20"/>
                <w:szCs w:val="20"/>
              </w:rPr>
              <w:t xml:space="preserve">: En </w:t>
            </w:r>
            <w:proofErr w:type="spellStart"/>
            <w:r w:rsidRPr="00D4580F">
              <w:rPr>
                <w:rFonts w:ascii="Verdana" w:hAnsi="Verdana"/>
                <w:sz w:val="20"/>
                <w:szCs w:val="20"/>
              </w:rPr>
              <w:t>Objective</w:t>
            </w:r>
            <w:proofErr w:type="spellEnd"/>
            <w:r w:rsidRPr="00D4580F">
              <w:rPr>
                <w:rFonts w:ascii="Verdana" w:hAnsi="Verdana"/>
                <w:sz w:val="20"/>
                <w:szCs w:val="20"/>
              </w:rPr>
              <w:t xml:space="preserve">-C, la manipulación de archivos se realiza principalmente a través de las clases de </w:t>
            </w:r>
            <w:proofErr w:type="spellStart"/>
            <w:r w:rsidRPr="00D4580F">
              <w:rPr>
                <w:rFonts w:ascii="Verdana" w:hAnsi="Verdana"/>
                <w:b/>
                <w:bCs/>
                <w:sz w:val="20"/>
                <w:szCs w:val="20"/>
              </w:rPr>
              <w:t>Foundation</w:t>
            </w:r>
            <w:proofErr w:type="spellEnd"/>
            <w:r w:rsidRPr="00D4580F">
              <w:rPr>
                <w:rFonts w:ascii="Verdana" w:hAnsi="Verdana"/>
                <w:sz w:val="20"/>
                <w:szCs w:val="20"/>
              </w:rPr>
              <w:t xml:space="preserve"> como </w:t>
            </w:r>
            <w:proofErr w:type="spellStart"/>
            <w:r w:rsidRPr="00D4580F">
              <w:rPr>
                <w:rFonts w:ascii="Verdana" w:hAnsi="Verdana"/>
                <w:sz w:val="20"/>
                <w:szCs w:val="20"/>
              </w:rPr>
              <w:t>NSFileManager</w:t>
            </w:r>
            <w:proofErr w:type="spellEnd"/>
            <w:r w:rsidRPr="00D4580F">
              <w:rPr>
                <w:rFonts w:ascii="Verdana" w:hAnsi="Verdana"/>
                <w:sz w:val="20"/>
                <w:szCs w:val="20"/>
              </w:rPr>
              <w:t xml:space="preserve"> y </w:t>
            </w:r>
            <w:proofErr w:type="spellStart"/>
            <w:r w:rsidRPr="00D4580F">
              <w:rPr>
                <w:rFonts w:ascii="Verdana" w:hAnsi="Verdana"/>
                <w:sz w:val="20"/>
                <w:szCs w:val="20"/>
              </w:rPr>
              <w:t>NSData</w:t>
            </w:r>
            <w:proofErr w:type="spellEnd"/>
            <w:r w:rsidRPr="00D4580F">
              <w:rPr>
                <w:rFonts w:ascii="Verdana" w:hAnsi="Verdana"/>
                <w:sz w:val="20"/>
                <w:szCs w:val="20"/>
              </w:rPr>
              <w:t xml:space="preserve">, lo cual ofrece un enfoque algo manual y específico de cada plataforma, lo que puede hacer que trabajar con archivos sea más tedioso. Por otro lado, C# ofrece un conjunto de clases más accesibles y modernas dentro de </w:t>
            </w:r>
            <w:r w:rsidRPr="00D4580F">
              <w:rPr>
                <w:rFonts w:ascii="Verdana" w:hAnsi="Verdana"/>
                <w:b/>
                <w:bCs/>
                <w:sz w:val="20"/>
                <w:szCs w:val="20"/>
              </w:rPr>
              <w:t>System.IO</w:t>
            </w:r>
            <w:r w:rsidRPr="00D4580F">
              <w:rPr>
                <w:rFonts w:ascii="Verdana" w:hAnsi="Verdana"/>
                <w:sz w:val="20"/>
                <w:szCs w:val="20"/>
              </w:rPr>
              <w:t xml:space="preserve">, como </w:t>
            </w:r>
            <w:proofErr w:type="spellStart"/>
            <w:r w:rsidRPr="00D4580F">
              <w:rPr>
                <w:rFonts w:ascii="Verdana" w:hAnsi="Verdana"/>
                <w:sz w:val="20"/>
                <w:szCs w:val="20"/>
              </w:rPr>
              <w:t>FileStream</w:t>
            </w:r>
            <w:proofErr w:type="spellEnd"/>
            <w:r w:rsidRPr="00D4580F">
              <w:rPr>
                <w:rFonts w:ascii="Verdana" w:hAnsi="Verdana"/>
                <w:sz w:val="20"/>
                <w:szCs w:val="20"/>
              </w:rPr>
              <w:t xml:space="preserve"> y </w:t>
            </w:r>
            <w:proofErr w:type="spellStart"/>
            <w:r w:rsidRPr="00D4580F">
              <w:rPr>
                <w:rFonts w:ascii="Verdana" w:hAnsi="Verdana"/>
                <w:sz w:val="20"/>
                <w:szCs w:val="20"/>
              </w:rPr>
              <w:t>StreamReader</w:t>
            </w:r>
            <w:proofErr w:type="spellEnd"/>
            <w:r w:rsidRPr="00D4580F">
              <w:rPr>
                <w:rFonts w:ascii="Verdana" w:hAnsi="Verdana"/>
                <w:sz w:val="20"/>
                <w:szCs w:val="20"/>
              </w:rPr>
              <w:t>, que permiten un manejo más simple y directo de archivos, lo que facilita tanto el trabajo con archivos secuenciales como con archivos directos.</w:t>
            </w:r>
          </w:p>
          <w:p w14:paraId="66250628" w14:textId="77777777" w:rsidR="00D4580F" w:rsidRPr="00D4580F" w:rsidRDefault="00D4580F" w:rsidP="00D4580F">
            <w:pPr>
              <w:pStyle w:val="Prrafodelista"/>
              <w:numPr>
                <w:ilvl w:val="0"/>
                <w:numId w:val="43"/>
              </w:numPr>
              <w:jc w:val="both"/>
              <w:rPr>
                <w:rFonts w:ascii="Verdana" w:hAnsi="Verdana"/>
                <w:sz w:val="20"/>
                <w:szCs w:val="20"/>
              </w:rPr>
            </w:pPr>
            <w:r w:rsidRPr="00D4580F">
              <w:rPr>
                <w:rFonts w:ascii="Verdana" w:hAnsi="Verdana"/>
                <w:b/>
                <w:bCs/>
                <w:sz w:val="20"/>
                <w:szCs w:val="20"/>
              </w:rPr>
              <w:t>Acceso a Bases de Datos</w:t>
            </w:r>
            <w:r w:rsidRPr="00D4580F">
              <w:rPr>
                <w:rFonts w:ascii="Verdana" w:hAnsi="Verdana"/>
                <w:sz w:val="20"/>
                <w:szCs w:val="20"/>
              </w:rPr>
              <w:t xml:space="preserve">: </w:t>
            </w:r>
            <w:proofErr w:type="spellStart"/>
            <w:r w:rsidRPr="00D4580F">
              <w:rPr>
                <w:rFonts w:ascii="Verdana" w:hAnsi="Verdana"/>
                <w:sz w:val="20"/>
                <w:szCs w:val="20"/>
              </w:rPr>
              <w:t>Objective</w:t>
            </w:r>
            <w:proofErr w:type="spellEnd"/>
            <w:r w:rsidRPr="00D4580F">
              <w:rPr>
                <w:rFonts w:ascii="Verdana" w:hAnsi="Verdana"/>
                <w:sz w:val="20"/>
                <w:szCs w:val="20"/>
              </w:rPr>
              <w:t xml:space="preserve">-C maneja el acceso a bases de datos principalmente a través de </w:t>
            </w:r>
            <w:r w:rsidRPr="00D4580F">
              <w:rPr>
                <w:rFonts w:ascii="Verdana" w:hAnsi="Verdana"/>
                <w:b/>
                <w:bCs/>
                <w:sz w:val="20"/>
                <w:szCs w:val="20"/>
              </w:rPr>
              <w:t>Core Data</w:t>
            </w:r>
            <w:r w:rsidRPr="00D4580F">
              <w:rPr>
                <w:rFonts w:ascii="Verdana" w:hAnsi="Verdana"/>
                <w:sz w:val="20"/>
                <w:szCs w:val="20"/>
              </w:rPr>
              <w:t xml:space="preserve">, que abstrae el uso de </w:t>
            </w:r>
            <w:proofErr w:type="gramStart"/>
            <w:r w:rsidRPr="00D4580F">
              <w:rPr>
                <w:rFonts w:ascii="Verdana" w:hAnsi="Verdana"/>
                <w:sz w:val="20"/>
                <w:szCs w:val="20"/>
              </w:rPr>
              <w:t>SQLite</w:t>
            </w:r>
            <w:proofErr w:type="gramEnd"/>
            <w:r w:rsidRPr="00D4580F">
              <w:rPr>
                <w:rFonts w:ascii="Verdana" w:hAnsi="Verdana"/>
                <w:sz w:val="20"/>
                <w:szCs w:val="20"/>
              </w:rPr>
              <w:t xml:space="preserve"> pero requiere una configuración más detallada y compleja. En contraste, C# ofrece </w:t>
            </w:r>
            <w:proofErr w:type="spellStart"/>
            <w:r w:rsidRPr="00D4580F">
              <w:rPr>
                <w:rFonts w:ascii="Verdana" w:hAnsi="Verdana"/>
                <w:b/>
                <w:bCs/>
                <w:sz w:val="20"/>
                <w:szCs w:val="20"/>
              </w:rPr>
              <w:t>Entity</w:t>
            </w:r>
            <w:proofErr w:type="spellEnd"/>
            <w:r w:rsidRPr="00D4580F">
              <w:rPr>
                <w:rFonts w:ascii="Verdana" w:hAnsi="Verdana"/>
                <w:b/>
                <w:bCs/>
                <w:sz w:val="20"/>
                <w:szCs w:val="20"/>
              </w:rPr>
              <w:t xml:space="preserve"> Framework (EF)</w:t>
            </w:r>
            <w:r w:rsidRPr="00D4580F">
              <w:rPr>
                <w:rFonts w:ascii="Verdana" w:hAnsi="Verdana"/>
                <w:sz w:val="20"/>
                <w:szCs w:val="20"/>
              </w:rPr>
              <w:t>, un ORM que permite manejar bases de datos de manera mucho más eficiente y sencilla, ocultando gran parte de la complejidad SQL y ofreciendo herramientas de alto nivel como LINQ para realizar consultas, lo que simplifica el acceso y manipulación de bases de datos relacionales.</w:t>
            </w:r>
          </w:p>
          <w:p w14:paraId="356A1043" w14:textId="77777777" w:rsidR="00D4580F" w:rsidRPr="00D4580F" w:rsidRDefault="00D4580F" w:rsidP="00D4580F">
            <w:pPr>
              <w:pStyle w:val="Prrafodelista"/>
              <w:numPr>
                <w:ilvl w:val="0"/>
                <w:numId w:val="43"/>
              </w:numPr>
              <w:jc w:val="both"/>
              <w:rPr>
                <w:rFonts w:ascii="Verdana" w:hAnsi="Verdana"/>
                <w:sz w:val="20"/>
                <w:szCs w:val="20"/>
              </w:rPr>
            </w:pPr>
            <w:r w:rsidRPr="00D4580F">
              <w:rPr>
                <w:rFonts w:ascii="Verdana" w:hAnsi="Verdana"/>
                <w:b/>
                <w:bCs/>
                <w:sz w:val="20"/>
                <w:szCs w:val="20"/>
              </w:rPr>
              <w:t>Soporte para Bases de Datos No Relacionales</w:t>
            </w:r>
            <w:r w:rsidRPr="00D4580F">
              <w:rPr>
                <w:rFonts w:ascii="Verdana" w:hAnsi="Verdana"/>
                <w:sz w:val="20"/>
                <w:szCs w:val="20"/>
              </w:rPr>
              <w:t xml:space="preserve">: Mientras que </w:t>
            </w:r>
            <w:proofErr w:type="spellStart"/>
            <w:r w:rsidRPr="00D4580F">
              <w:rPr>
                <w:rFonts w:ascii="Verdana" w:hAnsi="Verdana"/>
                <w:sz w:val="20"/>
                <w:szCs w:val="20"/>
              </w:rPr>
              <w:t>Objective</w:t>
            </w:r>
            <w:proofErr w:type="spellEnd"/>
            <w:r w:rsidRPr="00D4580F">
              <w:rPr>
                <w:rFonts w:ascii="Verdana" w:hAnsi="Verdana"/>
                <w:sz w:val="20"/>
                <w:szCs w:val="20"/>
              </w:rPr>
              <w:t xml:space="preserve">-C no tiene una solución nativa integrada para bases de datos NoSQL, los desarrolladores pueden recurrir a bibliotecas de terceros como </w:t>
            </w:r>
            <w:r w:rsidRPr="00D4580F">
              <w:rPr>
                <w:rFonts w:ascii="Verdana" w:hAnsi="Verdana"/>
                <w:b/>
                <w:bCs/>
                <w:sz w:val="20"/>
                <w:szCs w:val="20"/>
              </w:rPr>
              <w:t>MongoDB</w:t>
            </w:r>
            <w:r w:rsidRPr="00D4580F">
              <w:rPr>
                <w:rFonts w:ascii="Verdana" w:hAnsi="Verdana"/>
                <w:sz w:val="20"/>
                <w:szCs w:val="20"/>
              </w:rPr>
              <w:t xml:space="preserve"> o </w:t>
            </w:r>
            <w:proofErr w:type="spellStart"/>
            <w:r w:rsidRPr="00D4580F">
              <w:rPr>
                <w:rFonts w:ascii="Verdana" w:hAnsi="Verdana"/>
                <w:b/>
                <w:bCs/>
                <w:sz w:val="20"/>
                <w:szCs w:val="20"/>
              </w:rPr>
              <w:t>Firebase</w:t>
            </w:r>
            <w:proofErr w:type="spellEnd"/>
            <w:r w:rsidRPr="00D4580F">
              <w:rPr>
                <w:rFonts w:ascii="Verdana" w:hAnsi="Verdana"/>
                <w:sz w:val="20"/>
                <w:szCs w:val="20"/>
              </w:rPr>
              <w:t xml:space="preserve">, lo que puede </w:t>
            </w:r>
            <w:r w:rsidRPr="00D4580F">
              <w:rPr>
                <w:rFonts w:ascii="Verdana" w:hAnsi="Verdana"/>
                <w:sz w:val="20"/>
                <w:szCs w:val="20"/>
              </w:rPr>
              <w:lastRenderedPageBreak/>
              <w:t xml:space="preserve">ser más complejo en términos de configuración e integración. C#, en cambio, tiene un soporte mucho más robusto y directo para bases de datos NoSQL como </w:t>
            </w:r>
            <w:r w:rsidRPr="00D4580F">
              <w:rPr>
                <w:rFonts w:ascii="Verdana" w:hAnsi="Verdana"/>
                <w:b/>
                <w:bCs/>
                <w:sz w:val="20"/>
                <w:szCs w:val="20"/>
              </w:rPr>
              <w:t>MongoDB</w:t>
            </w:r>
            <w:r w:rsidRPr="00D4580F">
              <w:rPr>
                <w:rFonts w:ascii="Verdana" w:hAnsi="Verdana"/>
                <w:sz w:val="20"/>
                <w:szCs w:val="20"/>
              </w:rPr>
              <w:t xml:space="preserve"> o </w:t>
            </w:r>
            <w:proofErr w:type="spellStart"/>
            <w:r w:rsidRPr="00D4580F">
              <w:rPr>
                <w:rFonts w:ascii="Verdana" w:hAnsi="Verdana"/>
                <w:b/>
                <w:bCs/>
                <w:sz w:val="20"/>
                <w:szCs w:val="20"/>
              </w:rPr>
              <w:t>CosmosDB</w:t>
            </w:r>
            <w:proofErr w:type="spellEnd"/>
            <w:r w:rsidRPr="00D4580F">
              <w:rPr>
                <w:rFonts w:ascii="Verdana" w:hAnsi="Verdana"/>
                <w:sz w:val="20"/>
                <w:szCs w:val="20"/>
              </w:rPr>
              <w:t xml:space="preserve">, con bibliotecas bien documentadas que facilitan la interacción con bases de datos no estructuradas y </w:t>
            </w:r>
            <w:proofErr w:type="spellStart"/>
            <w:r w:rsidRPr="00D4580F">
              <w:rPr>
                <w:rFonts w:ascii="Verdana" w:hAnsi="Verdana"/>
                <w:sz w:val="20"/>
                <w:szCs w:val="20"/>
              </w:rPr>
              <w:t>semi-estructuradas</w:t>
            </w:r>
            <w:proofErr w:type="spellEnd"/>
            <w:r w:rsidRPr="00D4580F">
              <w:rPr>
                <w:rFonts w:ascii="Verdana" w:hAnsi="Verdana"/>
                <w:sz w:val="20"/>
                <w:szCs w:val="20"/>
              </w:rPr>
              <w:t>.</w:t>
            </w:r>
          </w:p>
          <w:p w14:paraId="40FEAB1D" w14:textId="77777777" w:rsidR="00D4580F" w:rsidRPr="00D4580F" w:rsidRDefault="00D4580F" w:rsidP="00D4580F">
            <w:pPr>
              <w:pStyle w:val="Prrafodelista"/>
              <w:numPr>
                <w:ilvl w:val="0"/>
                <w:numId w:val="43"/>
              </w:numPr>
              <w:jc w:val="both"/>
              <w:rPr>
                <w:rFonts w:ascii="Verdana" w:hAnsi="Verdana"/>
                <w:sz w:val="20"/>
                <w:szCs w:val="20"/>
              </w:rPr>
            </w:pPr>
            <w:r w:rsidRPr="00D4580F">
              <w:rPr>
                <w:rFonts w:ascii="Verdana" w:hAnsi="Verdana"/>
                <w:b/>
                <w:bCs/>
                <w:sz w:val="20"/>
                <w:szCs w:val="20"/>
              </w:rPr>
              <w:t>Conectividad de Red y Servicios Web</w:t>
            </w:r>
            <w:r w:rsidRPr="00D4580F">
              <w:rPr>
                <w:rFonts w:ascii="Verdana" w:hAnsi="Verdana"/>
                <w:sz w:val="20"/>
                <w:szCs w:val="20"/>
              </w:rPr>
              <w:t xml:space="preserve">: En el caso de </w:t>
            </w:r>
            <w:proofErr w:type="spellStart"/>
            <w:r w:rsidRPr="00D4580F">
              <w:rPr>
                <w:rFonts w:ascii="Verdana" w:hAnsi="Verdana"/>
                <w:sz w:val="20"/>
                <w:szCs w:val="20"/>
              </w:rPr>
              <w:t>Objective</w:t>
            </w:r>
            <w:proofErr w:type="spellEnd"/>
            <w:r w:rsidRPr="00D4580F">
              <w:rPr>
                <w:rFonts w:ascii="Verdana" w:hAnsi="Verdana"/>
                <w:sz w:val="20"/>
                <w:szCs w:val="20"/>
              </w:rPr>
              <w:t xml:space="preserve">-C, la conectividad de red se maneja mediante bibliotecas como </w:t>
            </w:r>
            <w:proofErr w:type="spellStart"/>
            <w:r w:rsidRPr="00D4580F">
              <w:rPr>
                <w:rFonts w:ascii="Verdana" w:hAnsi="Verdana"/>
                <w:b/>
                <w:bCs/>
                <w:sz w:val="20"/>
                <w:szCs w:val="20"/>
              </w:rPr>
              <w:t>NSURLSession</w:t>
            </w:r>
            <w:proofErr w:type="spellEnd"/>
            <w:r w:rsidRPr="00D4580F">
              <w:rPr>
                <w:rFonts w:ascii="Verdana" w:hAnsi="Verdana"/>
                <w:sz w:val="20"/>
                <w:szCs w:val="20"/>
              </w:rPr>
              <w:t xml:space="preserve"> y </w:t>
            </w:r>
            <w:proofErr w:type="spellStart"/>
            <w:r w:rsidRPr="00D4580F">
              <w:rPr>
                <w:rFonts w:ascii="Verdana" w:hAnsi="Verdana"/>
                <w:b/>
                <w:bCs/>
                <w:sz w:val="20"/>
                <w:szCs w:val="20"/>
              </w:rPr>
              <w:t>NSURLConnection</w:t>
            </w:r>
            <w:proofErr w:type="spellEnd"/>
            <w:r w:rsidRPr="00D4580F">
              <w:rPr>
                <w:rFonts w:ascii="Verdana" w:hAnsi="Verdana"/>
                <w:sz w:val="20"/>
                <w:szCs w:val="20"/>
              </w:rPr>
              <w:t xml:space="preserve">, que pueden ser menos intuitivas y requieren un manejo más explícito de las conexiones. C# destaca por su facilidad en este campo gracias a herramientas como </w:t>
            </w:r>
            <w:proofErr w:type="spellStart"/>
            <w:r w:rsidRPr="00D4580F">
              <w:rPr>
                <w:rFonts w:ascii="Verdana" w:hAnsi="Verdana"/>
                <w:b/>
                <w:bCs/>
                <w:sz w:val="20"/>
                <w:szCs w:val="20"/>
              </w:rPr>
              <w:t>HttpClient</w:t>
            </w:r>
            <w:proofErr w:type="spellEnd"/>
            <w:r w:rsidRPr="00D4580F">
              <w:rPr>
                <w:rFonts w:ascii="Verdana" w:hAnsi="Verdana"/>
                <w:sz w:val="20"/>
                <w:szCs w:val="20"/>
              </w:rPr>
              <w:t xml:space="preserve">, </w:t>
            </w:r>
            <w:proofErr w:type="spellStart"/>
            <w:r w:rsidRPr="00D4580F">
              <w:rPr>
                <w:rFonts w:ascii="Verdana" w:hAnsi="Verdana"/>
                <w:b/>
                <w:bCs/>
                <w:sz w:val="20"/>
                <w:szCs w:val="20"/>
              </w:rPr>
              <w:t>WebClient</w:t>
            </w:r>
            <w:proofErr w:type="spellEnd"/>
            <w:r w:rsidRPr="00D4580F">
              <w:rPr>
                <w:rFonts w:ascii="Verdana" w:hAnsi="Verdana"/>
                <w:sz w:val="20"/>
                <w:szCs w:val="20"/>
              </w:rPr>
              <w:t xml:space="preserve">, y </w:t>
            </w:r>
            <w:r w:rsidRPr="00D4580F">
              <w:rPr>
                <w:rFonts w:ascii="Verdana" w:hAnsi="Verdana"/>
                <w:b/>
                <w:bCs/>
                <w:sz w:val="20"/>
                <w:szCs w:val="20"/>
              </w:rPr>
              <w:t xml:space="preserve">WCF (Windows </w:t>
            </w:r>
            <w:proofErr w:type="spellStart"/>
            <w:r w:rsidRPr="00D4580F">
              <w:rPr>
                <w:rFonts w:ascii="Verdana" w:hAnsi="Verdana"/>
                <w:b/>
                <w:bCs/>
                <w:sz w:val="20"/>
                <w:szCs w:val="20"/>
              </w:rPr>
              <w:t>Communication</w:t>
            </w:r>
            <w:proofErr w:type="spellEnd"/>
            <w:r w:rsidRPr="00D4580F">
              <w:rPr>
                <w:rFonts w:ascii="Verdana" w:hAnsi="Verdana"/>
                <w:b/>
                <w:bCs/>
                <w:sz w:val="20"/>
                <w:szCs w:val="20"/>
              </w:rPr>
              <w:t xml:space="preserve"> </w:t>
            </w:r>
            <w:proofErr w:type="spellStart"/>
            <w:r w:rsidRPr="00D4580F">
              <w:rPr>
                <w:rFonts w:ascii="Verdana" w:hAnsi="Verdana"/>
                <w:b/>
                <w:bCs/>
                <w:sz w:val="20"/>
                <w:szCs w:val="20"/>
              </w:rPr>
              <w:t>Foundation</w:t>
            </w:r>
            <w:proofErr w:type="spellEnd"/>
            <w:r w:rsidRPr="00D4580F">
              <w:rPr>
                <w:rFonts w:ascii="Verdana" w:hAnsi="Verdana"/>
                <w:b/>
                <w:bCs/>
                <w:sz w:val="20"/>
                <w:szCs w:val="20"/>
              </w:rPr>
              <w:t>)</w:t>
            </w:r>
            <w:r w:rsidRPr="00D4580F">
              <w:rPr>
                <w:rFonts w:ascii="Verdana" w:hAnsi="Verdana"/>
                <w:sz w:val="20"/>
                <w:szCs w:val="20"/>
              </w:rPr>
              <w:t>, que no solo simplifican las solicitudes HTTP, sino que también ofrecen una integración moderna con servicios web, especialmente en el contexto de aplicaciones empresariales y en la nube.</w:t>
            </w:r>
          </w:p>
          <w:p w14:paraId="311507C8" w14:textId="50633E31" w:rsidR="00466288" w:rsidRPr="009A064B" w:rsidRDefault="00D4580F" w:rsidP="009A064B">
            <w:pPr>
              <w:pStyle w:val="Prrafodelista"/>
              <w:numPr>
                <w:ilvl w:val="0"/>
                <w:numId w:val="43"/>
              </w:numPr>
              <w:jc w:val="both"/>
              <w:rPr>
                <w:rFonts w:ascii="Verdana" w:hAnsi="Verdana"/>
                <w:sz w:val="20"/>
                <w:szCs w:val="20"/>
              </w:rPr>
            </w:pPr>
            <w:r w:rsidRPr="00D4580F">
              <w:rPr>
                <w:rFonts w:ascii="Verdana" w:hAnsi="Verdana"/>
                <w:b/>
                <w:bCs/>
                <w:sz w:val="20"/>
                <w:szCs w:val="20"/>
              </w:rPr>
              <w:t>Facilidad de Uso y Productividad</w:t>
            </w:r>
            <w:r w:rsidRPr="00D4580F">
              <w:rPr>
                <w:rFonts w:ascii="Verdana" w:hAnsi="Verdana"/>
                <w:sz w:val="20"/>
                <w:szCs w:val="20"/>
              </w:rPr>
              <w:t xml:space="preserve">: Mientras que en </w:t>
            </w:r>
            <w:proofErr w:type="spellStart"/>
            <w:r w:rsidRPr="00D4580F">
              <w:rPr>
                <w:rFonts w:ascii="Verdana" w:hAnsi="Verdana"/>
                <w:sz w:val="20"/>
                <w:szCs w:val="20"/>
              </w:rPr>
              <w:t>Objective</w:t>
            </w:r>
            <w:proofErr w:type="spellEnd"/>
            <w:r w:rsidRPr="00D4580F">
              <w:rPr>
                <w:rFonts w:ascii="Verdana" w:hAnsi="Verdana"/>
                <w:sz w:val="20"/>
                <w:szCs w:val="20"/>
              </w:rPr>
              <w:t xml:space="preserve">-C trabajar con E/S y bases de datos puede resultar más laborioso debido a su enfoque más bajo nivel y menos abstraído, C# ofrece un entorno mucho más productivo gracias a su sintaxis moderna y herramientas de desarrollo como Visual Studio, que permiten a los desarrolladores trabajar de manera más ágil. La integración de C# con bibliotecas y marcos de trabajo como </w:t>
            </w:r>
            <w:proofErr w:type="spellStart"/>
            <w:r w:rsidRPr="00D4580F">
              <w:rPr>
                <w:rFonts w:ascii="Verdana" w:hAnsi="Verdana"/>
                <w:b/>
                <w:bCs/>
                <w:sz w:val="20"/>
                <w:szCs w:val="20"/>
              </w:rPr>
              <w:t>Entity</w:t>
            </w:r>
            <w:proofErr w:type="spellEnd"/>
            <w:r w:rsidRPr="00D4580F">
              <w:rPr>
                <w:rFonts w:ascii="Verdana" w:hAnsi="Verdana"/>
                <w:b/>
                <w:bCs/>
                <w:sz w:val="20"/>
                <w:szCs w:val="20"/>
              </w:rPr>
              <w:t xml:space="preserve"> Framework</w:t>
            </w:r>
            <w:r w:rsidRPr="00D4580F">
              <w:rPr>
                <w:rFonts w:ascii="Verdana" w:hAnsi="Verdana"/>
                <w:sz w:val="20"/>
                <w:szCs w:val="20"/>
              </w:rPr>
              <w:t xml:space="preserve"> y </w:t>
            </w:r>
            <w:r w:rsidRPr="00D4580F">
              <w:rPr>
                <w:rFonts w:ascii="Verdana" w:hAnsi="Verdana"/>
                <w:b/>
                <w:bCs/>
                <w:sz w:val="20"/>
                <w:szCs w:val="20"/>
              </w:rPr>
              <w:t>System.IO</w:t>
            </w:r>
            <w:r w:rsidRPr="00D4580F">
              <w:rPr>
                <w:rFonts w:ascii="Verdana" w:hAnsi="Verdana"/>
                <w:sz w:val="20"/>
                <w:szCs w:val="20"/>
              </w:rPr>
              <w:t xml:space="preserve"> hace que las tareas de E/S sean más sencillas y rápidas de implementar, mejorando significativamente la productividad.</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C3579"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68348374"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4814F3FF" w14:textId="46B1F105" w:rsidR="00D83119" w:rsidRPr="009A064B" w:rsidRDefault="009A064B" w:rsidP="008C1605">
            <w:pPr>
              <w:jc w:val="center"/>
              <w:rPr>
                <w:rFonts w:ascii="Verdana" w:eastAsia="Times New Roman" w:hAnsi="Verdana"/>
                <w:b/>
                <w:bCs/>
                <w:color w:val="000000"/>
                <w:kern w:val="0"/>
                <w:sz w:val="20"/>
                <w:szCs w:val="20"/>
                <w14:ligatures w14:val="none"/>
              </w:rPr>
            </w:pPr>
            <w:r w:rsidRPr="009A064B">
              <w:rPr>
                <w:rFonts w:ascii="Verdana" w:eastAsia="Times New Roman" w:hAnsi="Verdana"/>
                <w:b/>
                <w:bCs/>
                <w:color w:val="000000"/>
                <w:kern w:val="0"/>
                <w:sz w:val="20"/>
                <w:szCs w:val="20"/>
                <w14:ligatures w14:val="none"/>
              </w:rPr>
              <w:t>3.4</w:t>
            </w:r>
          </w:p>
          <w:p w14:paraId="700ABC4A"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2C6917B6"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0B6F7415"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1C1D04BB"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7ED20A0C"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3A365195"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6CAF928C"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64166AF1"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7895E10F"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633F6D98"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55A4B22E"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02C02076"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55E6F5A3"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416386DC"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13826688"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0ED84632" w14:textId="18C1CCD5" w:rsidR="00D83119" w:rsidRPr="009A064B" w:rsidRDefault="00D83119" w:rsidP="008C1605">
            <w:pPr>
              <w:jc w:val="center"/>
              <w:rPr>
                <w:rFonts w:ascii="Verdana" w:eastAsia="Times New Roman" w:hAnsi="Verdana"/>
                <w:b/>
                <w:bCs/>
                <w:color w:val="000000"/>
                <w:kern w:val="0"/>
                <w:sz w:val="20"/>
                <w:szCs w:val="20"/>
                <w14:ligatures w14:val="none"/>
              </w:rPr>
            </w:pPr>
          </w:p>
        </w:tc>
        <w:tc>
          <w:tcPr>
            <w:tcW w:w="1418" w:type="dxa"/>
            <w:tcBorders>
              <w:top w:val="single" w:sz="4" w:space="0" w:color="000000"/>
              <w:left w:val="single" w:sz="4" w:space="0" w:color="000000"/>
              <w:bottom w:val="single" w:sz="4" w:space="0" w:color="000000"/>
              <w:right w:val="single" w:sz="4" w:space="0" w:color="000000"/>
            </w:tcBorders>
          </w:tcPr>
          <w:p w14:paraId="727AACFE" w14:textId="77777777" w:rsidR="00D83119" w:rsidRPr="009A064B" w:rsidRDefault="00D83119" w:rsidP="008C1605">
            <w:pPr>
              <w:jc w:val="center"/>
              <w:rPr>
                <w:rFonts w:ascii="Verdana" w:eastAsia="Times New Roman" w:hAnsi="Verdana"/>
                <w:b/>
                <w:bCs/>
                <w:color w:val="000000"/>
                <w:kern w:val="0"/>
                <w:sz w:val="20"/>
                <w:szCs w:val="20"/>
                <w14:ligatures w14:val="none"/>
              </w:rPr>
            </w:pPr>
          </w:p>
          <w:p w14:paraId="69B7F4C0" w14:textId="77777777" w:rsidR="009A064B" w:rsidRPr="009A064B" w:rsidRDefault="009A064B" w:rsidP="008C1605">
            <w:pPr>
              <w:jc w:val="center"/>
              <w:rPr>
                <w:rFonts w:ascii="Verdana" w:eastAsia="Times New Roman" w:hAnsi="Verdana"/>
                <w:b/>
                <w:bCs/>
                <w:color w:val="000000"/>
                <w:kern w:val="0"/>
                <w:sz w:val="20"/>
                <w:szCs w:val="20"/>
                <w14:ligatures w14:val="none"/>
              </w:rPr>
            </w:pPr>
          </w:p>
          <w:p w14:paraId="4E299151" w14:textId="2219BC18" w:rsidR="00170209" w:rsidRPr="009A064B" w:rsidRDefault="009A064B" w:rsidP="008C1605">
            <w:pPr>
              <w:jc w:val="center"/>
              <w:rPr>
                <w:rFonts w:ascii="Verdana" w:eastAsia="Times New Roman" w:hAnsi="Verdana"/>
                <w:b/>
                <w:bCs/>
                <w:color w:val="000000"/>
                <w:kern w:val="0"/>
                <w:sz w:val="20"/>
                <w:szCs w:val="20"/>
                <w14:ligatures w14:val="none"/>
              </w:rPr>
            </w:pPr>
            <w:r w:rsidRPr="009A064B">
              <w:rPr>
                <w:rFonts w:ascii="Verdana" w:eastAsia="Times New Roman" w:hAnsi="Verdana"/>
                <w:b/>
                <w:bCs/>
                <w:color w:val="000000"/>
                <w:kern w:val="0"/>
                <w:sz w:val="20"/>
                <w:szCs w:val="20"/>
                <w14:ligatures w14:val="none"/>
              </w:rPr>
              <w:t>4.7</w:t>
            </w:r>
          </w:p>
        </w:tc>
      </w:tr>
      <w:tr w:rsidR="00E8640C" w:rsidRPr="00A71CA1" w14:paraId="4C71149A" w14:textId="2BB8A5C5"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10039" w14:textId="26472A9E" w:rsidR="00D83119" w:rsidRPr="00466288" w:rsidRDefault="00E8640C" w:rsidP="009A064B">
            <w:pPr>
              <w:pStyle w:val="Prrafodelista"/>
              <w:numPr>
                <w:ilvl w:val="0"/>
                <w:numId w:val="58"/>
              </w:numPr>
              <w:rPr>
                <w:rFonts w:ascii="Verdana" w:eastAsia="Times New Roman" w:hAnsi="Verdana"/>
                <w:b/>
                <w:bCs/>
                <w:kern w:val="0"/>
                <w:sz w:val="20"/>
                <w:szCs w:val="20"/>
                <w14:ligatures w14:val="none"/>
              </w:rPr>
            </w:pPr>
            <w:r w:rsidRPr="0053278F">
              <w:rPr>
                <w:rFonts w:ascii="Verdana" w:eastAsia="Times New Roman" w:hAnsi="Verdana"/>
                <w:b/>
                <w:bCs/>
                <w:kern w:val="0"/>
                <w:sz w:val="20"/>
                <w:szCs w:val="20"/>
                <w14:ligatures w14:val="none"/>
              </w:rPr>
              <w:lastRenderedPageBreak/>
              <w:t>Transportabilidad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6A440" w14:textId="6AACB69E" w:rsidR="00146501" w:rsidRPr="00146501" w:rsidRDefault="00146501" w:rsidP="00146501">
            <w:pPr>
              <w:pStyle w:val="Prrafodelista"/>
              <w:numPr>
                <w:ilvl w:val="0"/>
                <w:numId w:val="51"/>
              </w:numPr>
              <w:jc w:val="both"/>
              <w:rPr>
                <w:rFonts w:ascii="Verdana" w:hAnsi="Verdana"/>
                <w:sz w:val="20"/>
                <w:szCs w:val="20"/>
              </w:rPr>
            </w:pPr>
            <w:r w:rsidRPr="00146501">
              <w:rPr>
                <w:rFonts w:ascii="Verdana" w:hAnsi="Verdana"/>
                <w:b/>
                <w:bCs/>
                <w:sz w:val="20"/>
                <w:szCs w:val="20"/>
              </w:rPr>
              <w:t>Estandarización del Lenguaje</w:t>
            </w:r>
            <w:r w:rsidRPr="00146501">
              <w:rPr>
                <w:rFonts w:ascii="Verdana" w:hAnsi="Verdana"/>
                <w:sz w:val="20"/>
                <w:szCs w:val="20"/>
              </w:rPr>
              <w:t xml:space="preserve">: </w:t>
            </w:r>
            <w:proofErr w:type="spellStart"/>
            <w:r w:rsidRPr="00146501">
              <w:rPr>
                <w:rFonts w:ascii="Verdana" w:hAnsi="Verdana"/>
                <w:b/>
                <w:bCs/>
                <w:sz w:val="20"/>
                <w:szCs w:val="20"/>
              </w:rPr>
              <w:t>Objective</w:t>
            </w:r>
            <w:proofErr w:type="spellEnd"/>
            <w:r w:rsidRPr="00146501">
              <w:rPr>
                <w:rFonts w:ascii="Verdana" w:hAnsi="Verdana"/>
                <w:b/>
                <w:bCs/>
                <w:sz w:val="20"/>
                <w:szCs w:val="20"/>
              </w:rPr>
              <w:t>-C</w:t>
            </w:r>
            <w:r w:rsidRPr="00146501">
              <w:rPr>
                <w:rFonts w:ascii="Verdana" w:hAnsi="Verdana"/>
                <w:sz w:val="20"/>
                <w:szCs w:val="20"/>
              </w:rPr>
              <w:t xml:space="preserve"> no es completamente estandarizado y depende de compiladores y bibliotecas específicas de Apple como </w:t>
            </w:r>
            <w:r w:rsidRPr="00146501">
              <w:rPr>
                <w:rFonts w:ascii="Verdana" w:hAnsi="Verdana"/>
                <w:b/>
                <w:bCs/>
                <w:sz w:val="20"/>
                <w:szCs w:val="20"/>
              </w:rPr>
              <w:t>Cocoa</w:t>
            </w:r>
            <w:r w:rsidRPr="00146501">
              <w:rPr>
                <w:rFonts w:ascii="Verdana" w:hAnsi="Verdana"/>
                <w:sz w:val="20"/>
                <w:szCs w:val="20"/>
              </w:rPr>
              <w:t xml:space="preserve"> y </w:t>
            </w:r>
            <w:r w:rsidRPr="00146501">
              <w:rPr>
                <w:rFonts w:ascii="Verdana" w:hAnsi="Verdana"/>
                <w:b/>
                <w:bCs/>
                <w:sz w:val="20"/>
                <w:szCs w:val="20"/>
              </w:rPr>
              <w:t xml:space="preserve">Cocoa </w:t>
            </w:r>
            <w:proofErr w:type="spellStart"/>
            <w:r w:rsidRPr="00146501">
              <w:rPr>
                <w:rFonts w:ascii="Verdana" w:hAnsi="Verdana"/>
                <w:b/>
                <w:bCs/>
                <w:sz w:val="20"/>
                <w:szCs w:val="20"/>
              </w:rPr>
              <w:t>Touch</w:t>
            </w:r>
            <w:proofErr w:type="spellEnd"/>
            <w:r w:rsidRPr="00146501">
              <w:rPr>
                <w:rFonts w:ascii="Verdana" w:hAnsi="Verdana"/>
                <w:sz w:val="20"/>
                <w:szCs w:val="20"/>
              </w:rPr>
              <w:t xml:space="preserve">, lo que limita su portabilidad fuera del ecosistema Apple. En cambio, </w:t>
            </w:r>
            <w:r w:rsidRPr="00146501">
              <w:rPr>
                <w:rFonts w:ascii="Verdana" w:hAnsi="Verdana"/>
                <w:b/>
                <w:bCs/>
                <w:sz w:val="20"/>
                <w:szCs w:val="20"/>
              </w:rPr>
              <w:t>C#</w:t>
            </w:r>
            <w:r w:rsidRPr="00146501">
              <w:rPr>
                <w:rFonts w:ascii="Verdana" w:hAnsi="Verdana"/>
                <w:sz w:val="20"/>
                <w:szCs w:val="20"/>
              </w:rPr>
              <w:t xml:space="preserve"> está estandarizado a través del </w:t>
            </w:r>
            <w:r w:rsidRPr="00146501">
              <w:rPr>
                <w:rFonts w:ascii="Verdana" w:hAnsi="Verdana"/>
                <w:b/>
                <w:bCs/>
                <w:sz w:val="20"/>
                <w:szCs w:val="20"/>
              </w:rPr>
              <w:t>.NET Framework</w:t>
            </w:r>
            <w:r w:rsidRPr="00146501">
              <w:rPr>
                <w:rFonts w:ascii="Verdana" w:hAnsi="Verdana"/>
                <w:sz w:val="20"/>
                <w:szCs w:val="20"/>
              </w:rPr>
              <w:t xml:space="preserve"> y </w:t>
            </w:r>
            <w:r w:rsidRPr="00146501">
              <w:rPr>
                <w:rFonts w:ascii="Verdana" w:hAnsi="Verdana"/>
                <w:b/>
                <w:bCs/>
                <w:sz w:val="20"/>
                <w:szCs w:val="20"/>
              </w:rPr>
              <w:t>CLI</w:t>
            </w:r>
            <w:r w:rsidRPr="00146501">
              <w:rPr>
                <w:rFonts w:ascii="Verdana" w:hAnsi="Verdana"/>
                <w:sz w:val="20"/>
                <w:szCs w:val="20"/>
              </w:rPr>
              <w:t xml:space="preserve">, permitiendo que las aplicaciones se ejecuten en plataformas como </w:t>
            </w:r>
            <w:r w:rsidRPr="00146501">
              <w:rPr>
                <w:rFonts w:ascii="Verdana" w:hAnsi="Verdana"/>
                <w:b/>
                <w:bCs/>
                <w:sz w:val="20"/>
                <w:szCs w:val="20"/>
              </w:rPr>
              <w:t>Windows</w:t>
            </w:r>
            <w:r w:rsidRPr="00146501">
              <w:rPr>
                <w:rFonts w:ascii="Verdana" w:hAnsi="Verdana"/>
                <w:sz w:val="20"/>
                <w:szCs w:val="20"/>
              </w:rPr>
              <w:t xml:space="preserve">, </w:t>
            </w:r>
            <w:r w:rsidRPr="00146501">
              <w:rPr>
                <w:rFonts w:ascii="Verdana" w:hAnsi="Verdana"/>
                <w:b/>
                <w:bCs/>
                <w:sz w:val="20"/>
                <w:szCs w:val="20"/>
              </w:rPr>
              <w:t>Linux</w:t>
            </w:r>
            <w:r w:rsidRPr="00146501">
              <w:rPr>
                <w:rFonts w:ascii="Verdana" w:hAnsi="Verdana"/>
                <w:sz w:val="20"/>
                <w:szCs w:val="20"/>
              </w:rPr>
              <w:t xml:space="preserve"> y </w:t>
            </w:r>
            <w:r w:rsidRPr="00146501">
              <w:rPr>
                <w:rFonts w:ascii="Verdana" w:hAnsi="Verdana"/>
                <w:b/>
                <w:bCs/>
                <w:sz w:val="20"/>
                <w:szCs w:val="20"/>
              </w:rPr>
              <w:t>macOS</w:t>
            </w:r>
            <w:r w:rsidRPr="00146501">
              <w:rPr>
                <w:rFonts w:ascii="Verdana" w:hAnsi="Verdana"/>
                <w:sz w:val="20"/>
                <w:szCs w:val="20"/>
              </w:rPr>
              <w:t>, lo que le otorga mayor portabilidad.</w:t>
            </w:r>
          </w:p>
          <w:p w14:paraId="0BB81893" w14:textId="77777777" w:rsidR="00146501" w:rsidRPr="00146501" w:rsidRDefault="00146501" w:rsidP="00146501">
            <w:pPr>
              <w:pStyle w:val="Prrafodelista"/>
              <w:numPr>
                <w:ilvl w:val="0"/>
                <w:numId w:val="51"/>
              </w:numPr>
              <w:jc w:val="both"/>
              <w:rPr>
                <w:rFonts w:ascii="Verdana" w:hAnsi="Verdana"/>
                <w:sz w:val="20"/>
                <w:szCs w:val="20"/>
              </w:rPr>
            </w:pPr>
            <w:r w:rsidRPr="00146501">
              <w:rPr>
                <w:rFonts w:ascii="Verdana" w:hAnsi="Verdana"/>
                <w:b/>
                <w:bCs/>
                <w:sz w:val="20"/>
                <w:szCs w:val="20"/>
              </w:rPr>
              <w:t>Compatibilidad Multiplataforma</w:t>
            </w:r>
            <w:r w:rsidRPr="00146501">
              <w:rPr>
                <w:rFonts w:ascii="Verdana" w:hAnsi="Verdana"/>
                <w:sz w:val="20"/>
                <w:szCs w:val="20"/>
              </w:rPr>
              <w:t xml:space="preserve">: </w:t>
            </w:r>
            <w:proofErr w:type="spellStart"/>
            <w:r w:rsidRPr="00146501">
              <w:rPr>
                <w:rFonts w:ascii="Verdana" w:hAnsi="Verdana"/>
                <w:b/>
                <w:bCs/>
                <w:sz w:val="20"/>
                <w:szCs w:val="20"/>
              </w:rPr>
              <w:t>Objective</w:t>
            </w:r>
            <w:proofErr w:type="spellEnd"/>
            <w:r w:rsidRPr="00146501">
              <w:rPr>
                <w:rFonts w:ascii="Verdana" w:hAnsi="Verdana"/>
                <w:b/>
                <w:bCs/>
                <w:sz w:val="20"/>
                <w:szCs w:val="20"/>
              </w:rPr>
              <w:t>-C</w:t>
            </w:r>
            <w:r w:rsidRPr="00146501">
              <w:rPr>
                <w:rFonts w:ascii="Verdana" w:hAnsi="Verdana"/>
                <w:sz w:val="20"/>
                <w:szCs w:val="20"/>
              </w:rPr>
              <w:t xml:space="preserve"> está diseñado para los sistemas operativos de Apple, como </w:t>
            </w:r>
            <w:r w:rsidRPr="00146501">
              <w:rPr>
                <w:rFonts w:ascii="Verdana" w:hAnsi="Verdana"/>
                <w:b/>
                <w:bCs/>
                <w:sz w:val="20"/>
                <w:szCs w:val="20"/>
              </w:rPr>
              <w:t>macOS</w:t>
            </w:r>
            <w:r w:rsidRPr="00146501">
              <w:rPr>
                <w:rFonts w:ascii="Verdana" w:hAnsi="Verdana"/>
                <w:sz w:val="20"/>
                <w:szCs w:val="20"/>
              </w:rPr>
              <w:t xml:space="preserve"> </w:t>
            </w:r>
            <w:r w:rsidRPr="00146501">
              <w:rPr>
                <w:rFonts w:ascii="Verdana" w:hAnsi="Verdana"/>
                <w:sz w:val="20"/>
                <w:szCs w:val="20"/>
              </w:rPr>
              <w:lastRenderedPageBreak/>
              <w:t xml:space="preserve">y </w:t>
            </w:r>
            <w:r w:rsidRPr="00146501">
              <w:rPr>
                <w:rFonts w:ascii="Verdana" w:hAnsi="Verdana"/>
                <w:b/>
                <w:bCs/>
                <w:sz w:val="20"/>
                <w:szCs w:val="20"/>
              </w:rPr>
              <w:t>iOS</w:t>
            </w:r>
            <w:r w:rsidRPr="00146501">
              <w:rPr>
                <w:rFonts w:ascii="Verdana" w:hAnsi="Verdana"/>
                <w:sz w:val="20"/>
                <w:szCs w:val="20"/>
              </w:rPr>
              <w:t xml:space="preserve">, y su portabilidad a otras plataformas es limitada, a pesar de esfuerzos como </w:t>
            </w:r>
            <w:proofErr w:type="spellStart"/>
            <w:r w:rsidRPr="00146501">
              <w:rPr>
                <w:rFonts w:ascii="Verdana" w:hAnsi="Verdana"/>
                <w:b/>
                <w:bCs/>
                <w:sz w:val="20"/>
                <w:szCs w:val="20"/>
              </w:rPr>
              <w:t>GNUstep</w:t>
            </w:r>
            <w:proofErr w:type="spellEnd"/>
            <w:r w:rsidRPr="00146501">
              <w:rPr>
                <w:rFonts w:ascii="Verdana" w:hAnsi="Verdana"/>
                <w:sz w:val="20"/>
                <w:szCs w:val="20"/>
              </w:rPr>
              <w:t xml:space="preserve">. </w:t>
            </w:r>
            <w:r w:rsidRPr="00146501">
              <w:rPr>
                <w:rFonts w:ascii="Verdana" w:hAnsi="Verdana"/>
                <w:b/>
                <w:bCs/>
                <w:sz w:val="20"/>
                <w:szCs w:val="20"/>
              </w:rPr>
              <w:t>C#</w:t>
            </w:r>
            <w:r w:rsidRPr="00146501">
              <w:rPr>
                <w:rFonts w:ascii="Verdana" w:hAnsi="Verdana"/>
                <w:sz w:val="20"/>
                <w:szCs w:val="20"/>
              </w:rPr>
              <w:t xml:space="preserve">, por otro lado, es compatible con múltiples plataformas gracias a </w:t>
            </w:r>
            <w:r w:rsidRPr="00146501">
              <w:rPr>
                <w:rFonts w:ascii="Verdana" w:hAnsi="Verdana"/>
                <w:b/>
                <w:bCs/>
                <w:sz w:val="20"/>
                <w:szCs w:val="20"/>
              </w:rPr>
              <w:t>.NET Core</w:t>
            </w:r>
            <w:r w:rsidRPr="00146501">
              <w:rPr>
                <w:rFonts w:ascii="Verdana" w:hAnsi="Verdana"/>
                <w:sz w:val="20"/>
                <w:szCs w:val="20"/>
              </w:rPr>
              <w:t xml:space="preserve"> y </w:t>
            </w:r>
            <w:r w:rsidRPr="00146501">
              <w:rPr>
                <w:rFonts w:ascii="Verdana" w:hAnsi="Verdana"/>
                <w:b/>
                <w:bCs/>
                <w:sz w:val="20"/>
                <w:szCs w:val="20"/>
              </w:rPr>
              <w:t>Mono</w:t>
            </w:r>
            <w:r w:rsidRPr="00146501">
              <w:rPr>
                <w:rFonts w:ascii="Verdana" w:hAnsi="Verdana"/>
                <w:sz w:val="20"/>
                <w:szCs w:val="20"/>
              </w:rPr>
              <w:t xml:space="preserve">, permitiendo su ejecución en </w:t>
            </w:r>
            <w:r w:rsidRPr="00146501">
              <w:rPr>
                <w:rFonts w:ascii="Verdana" w:hAnsi="Verdana"/>
                <w:b/>
                <w:bCs/>
                <w:sz w:val="20"/>
                <w:szCs w:val="20"/>
              </w:rPr>
              <w:t>Linux</w:t>
            </w:r>
            <w:r w:rsidRPr="00146501">
              <w:rPr>
                <w:rFonts w:ascii="Verdana" w:hAnsi="Verdana"/>
                <w:sz w:val="20"/>
                <w:szCs w:val="20"/>
              </w:rPr>
              <w:t xml:space="preserve">, </w:t>
            </w:r>
            <w:r w:rsidRPr="00146501">
              <w:rPr>
                <w:rFonts w:ascii="Verdana" w:hAnsi="Verdana"/>
                <w:b/>
                <w:bCs/>
                <w:sz w:val="20"/>
                <w:szCs w:val="20"/>
              </w:rPr>
              <w:t>macOS</w:t>
            </w:r>
            <w:r w:rsidRPr="00146501">
              <w:rPr>
                <w:rFonts w:ascii="Verdana" w:hAnsi="Verdana"/>
                <w:sz w:val="20"/>
                <w:szCs w:val="20"/>
              </w:rPr>
              <w:t xml:space="preserve">, </w:t>
            </w:r>
            <w:r w:rsidRPr="00146501">
              <w:rPr>
                <w:rFonts w:ascii="Verdana" w:hAnsi="Verdana"/>
                <w:b/>
                <w:bCs/>
                <w:sz w:val="20"/>
                <w:szCs w:val="20"/>
              </w:rPr>
              <w:t>Android</w:t>
            </w:r>
            <w:r w:rsidRPr="00146501">
              <w:rPr>
                <w:rFonts w:ascii="Verdana" w:hAnsi="Verdana"/>
                <w:sz w:val="20"/>
                <w:szCs w:val="20"/>
              </w:rPr>
              <w:t>, y más, lo que lo hace más flexible y transportable.</w:t>
            </w:r>
          </w:p>
          <w:p w14:paraId="30937367" w14:textId="77777777" w:rsidR="00146501" w:rsidRPr="00146501" w:rsidRDefault="00146501" w:rsidP="00146501">
            <w:pPr>
              <w:pStyle w:val="Prrafodelista"/>
              <w:numPr>
                <w:ilvl w:val="0"/>
                <w:numId w:val="51"/>
              </w:numPr>
              <w:jc w:val="both"/>
              <w:rPr>
                <w:rFonts w:ascii="Verdana" w:hAnsi="Verdana"/>
                <w:sz w:val="20"/>
                <w:szCs w:val="20"/>
              </w:rPr>
            </w:pPr>
            <w:r w:rsidRPr="00146501">
              <w:rPr>
                <w:rFonts w:ascii="Verdana" w:hAnsi="Verdana"/>
                <w:b/>
                <w:bCs/>
                <w:sz w:val="20"/>
                <w:szCs w:val="20"/>
              </w:rPr>
              <w:t>Dependencia de Herramientas y Entornos Específicos</w:t>
            </w:r>
            <w:r w:rsidRPr="00146501">
              <w:rPr>
                <w:rFonts w:ascii="Verdana" w:hAnsi="Verdana"/>
                <w:sz w:val="20"/>
                <w:szCs w:val="20"/>
              </w:rPr>
              <w:t xml:space="preserve">: </w:t>
            </w:r>
            <w:proofErr w:type="spellStart"/>
            <w:r w:rsidRPr="00146501">
              <w:rPr>
                <w:rFonts w:ascii="Verdana" w:hAnsi="Verdana"/>
                <w:b/>
                <w:bCs/>
                <w:sz w:val="20"/>
                <w:szCs w:val="20"/>
              </w:rPr>
              <w:t>Objective</w:t>
            </w:r>
            <w:proofErr w:type="spellEnd"/>
            <w:r w:rsidRPr="00146501">
              <w:rPr>
                <w:rFonts w:ascii="Verdana" w:hAnsi="Verdana"/>
                <w:b/>
                <w:bCs/>
                <w:sz w:val="20"/>
                <w:szCs w:val="20"/>
              </w:rPr>
              <w:t>-C</w:t>
            </w:r>
            <w:r w:rsidRPr="00146501">
              <w:rPr>
                <w:rFonts w:ascii="Verdana" w:hAnsi="Verdana"/>
                <w:sz w:val="20"/>
                <w:szCs w:val="20"/>
              </w:rPr>
              <w:t xml:space="preserve"> depende de </w:t>
            </w:r>
            <w:proofErr w:type="spellStart"/>
            <w:r w:rsidRPr="00146501">
              <w:rPr>
                <w:rFonts w:ascii="Verdana" w:hAnsi="Verdana"/>
                <w:b/>
                <w:bCs/>
                <w:sz w:val="20"/>
                <w:szCs w:val="20"/>
              </w:rPr>
              <w:t>Xcode</w:t>
            </w:r>
            <w:proofErr w:type="spellEnd"/>
            <w:r w:rsidRPr="00146501">
              <w:rPr>
                <w:rFonts w:ascii="Verdana" w:hAnsi="Verdana"/>
                <w:sz w:val="20"/>
                <w:szCs w:val="20"/>
              </w:rPr>
              <w:t xml:space="preserve"> y las bibliotecas de </w:t>
            </w:r>
            <w:r w:rsidRPr="00146501">
              <w:rPr>
                <w:rFonts w:ascii="Verdana" w:hAnsi="Verdana"/>
                <w:b/>
                <w:bCs/>
                <w:sz w:val="20"/>
                <w:szCs w:val="20"/>
              </w:rPr>
              <w:t>Apple</w:t>
            </w:r>
            <w:r w:rsidRPr="00146501">
              <w:rPr>
                <w:rFonts w:ascii="Verdana" w:hAnsi="Verdana"/>
                <w:sz w:val="20"/>
                <w:szCs w:val="20"/>
              </w:rPr>
              <w:t xml:space="preserve"> para su desarrollo, lo que restringe su portabilidad. En contraste, </w:t>
            </w:r>
            <w:r w:rsidRPr="00146501">
              <w:rPr>
                <w:rFonts w:ascii="Verdana" w:hAnsi="Verdana"/>
                <w:b/>
                <w:bCs/>
                <w:sz w:val="20"/>
                <w:szCs w:val="20"/>
              </w:rPr>
              <w:t>C#</w:t>
            </w:r>
            <w:r w:rsidRPr="00146501">
              <w:rPr>
                <w:rFonts w:ascii="Verdana" w:hAnsi="Verdana"/>
                <w:sz w:val="20"/>
                <w:szCs w:val="20"/>
              </w:rPr>
              <w:t xml:space="preserve"> es menos dependiente de plataformas específicas gracias a </w:t>
            </w:r>
            <w:r w:rsidRPr="00146501">
              <w:rPr>
                <w:rFonts w:ascii="Verdana" w:hAnsi="Verdana"/>
                <w:b/>
                <w:bCs/>
                <w:sz w:val="20"/>
                <w:szCs w:val="20"/>
              </w:rPr>
              <w:t>.NET Core</w:t>
            </w:r>
            <w:r w:rsidRPr="00146501">
              <w:rPr>
                <w:rFonts w:ascii="Verdana" w:hAnsi="Verdana"/>
                <w:sz w:val="20"/>
                <w:szCs w:val="20"/>
              </w:rPr>
              <w:t xml:space="preserve"> y </w:t>
            </w:r>
            <w:r w:rsidRPr="00146501">
              <w:rPr>
                <w:rFonts w:ascii="Verdana" w:hAnsi="Verdana"/>
                <w:b/>
                <w:bCs/>
                <w:sz w:val="20"/>
                <w:szCs w:val="20"/>
              </w:rPr>
              <w:t>Mono</w:t>
            </w:r>
            <w:r w:rsidRPr="00146501">
              <w:rPr>
                <w:rFonts w:ascii="Verdana" w:hAnsi="Verdana"/>
                <w:sz w:val="20"/>
                <w:szCs w:val="20"/>
              </w:rPr>
              <w:t>, lo que permite desarrollar en una amplia variedad de entornos, aumentando su flexibilidad y portabilidad.</w:t>
            </w:r>
          </w:p>
          <w:p w14:paraId="23BF1282" w14:textId="77777777" w:rsidR="00146501" w:rsidRPr="00146501" w:rsidRDefault="00146501" w:rsidP="00146501">
            <w:pPr>
              <w:pStyle w:val="Prrafodelista"/>
              <w:numPr>
                <w:ilvl w:val="0"/>
                <w:numId w:val="51"/>
              </w:numPr>
              <w:jc w:val="both"/>
              <w:rPr>
                <w:rFonts w:ascii="Verdana" w:hAnsi="Verdana"/>
                <w:sz w:val="20"/>
                <w:szCs w:val="20"/>
              </w:rPr>
            </w:pPr>
            <w:r w:rsidRPr="00146501">
              <w:rPr>
                <w:rFonts w:ascii="Verdana" w:hAnsi="Verdana"/>
                <w:b/>
                <w:bCs/>
                <w:sz w:val="20"/>
                <w:szCs w:val="20"/>
              </w:rPr>
              <w:t>Soporte para Sistemas Operativos No Relacionados</w:t>
            </w:r>
            <w:r w:rsidRPr="00146501">
              <w:rPr>
                <w:rFonts w:ascii="Verdana" w:hAnsi="Verdana"/>
                <w:sz w:val="20"/>
                <w:szCs w:val="20"/>
              </w:rPr>
              <w:t xml:space="preserve">: </w:t>
            </w:r>
            <w:proofErr w:type="spellStart"/>
            <w:r w:rsidRPr="00146501">
              <w:rPr>
                <w:rFonts w:ascii="Verdana" w:hAnsi="Verdana"/>
                <w:b/>
                <w:bCs/>
                <w:sz w:val="20"/>
                <w:szCs w:val="20"/>
              </w:rPr>
              <w:t>Objective</w:t>
            </w:r>
            <w:proofErr w:type="spellEnd"/>
            <w:r w:rsidRPr="00146501">
              <w:rPr>
                <w:rFonts w:ascii="Verdana" w:hAnsi="Verdana"/>
                <w:b/>
                <w:bCs/>
                <w:sz w:val="20"/>
                <w:szCs w:val="20"/>
              </w:rPr>
              <w:t>-C</w:t>
            </w:r>
            <w:r w:rsidRPr="00146501">
              <w:rPr>
                <w:rFonts w:ascii="Verdana" w:hAnsi="Verdana"/>
                <w:sz w:val="20"/>
                <w:szCs w:val="20"/>
              </w:rPr>
              <w:t xml:space="preserve"> está limitado a los sistemas operativos de Apple debido a su dependencia de bibliotecas propietarias, lo que dificulta su portabilidad. </w:t>
            </w:r>
            <w:r w:rsidRPr="00146501">
              <w:rPr>
                <w:rFonts w:ascii="Verdana" w:hAnsi="Verdana"/>
                <w:b/>
                <w:bCs/>
                <w:sz w:val="20"/>
                <w:szCs w:val="20"/>
              </w:rPr>
              <w:t>C#</w:t>
            </w:r>
            <w:r w:rsidRPr="00146501">
              <w:rPr>
                <w:rFonts w:ascii="Verdana" w:hAnsi="Verdana"/>
                <w:sz w:val="20"/>
                <w:szCs w:val="20"/>
              </w:rPr>
              <w:t xml:space="preserve"> ofrece soporte para una variedad de sistemas operativos no relacionados, como </w:t>
            </w:r>
            <w:r w:rsidRPr="00146501">
              <w:rPr>
                <w:rFonts w:ascii="Verdana" w:hAnsi="Verdana"/>
                <w:b/>
                <w:bCs/>
                <w:sz w:val="20"/>
                <w:szCs w:val="20"/>
              </w:rPr>
              <w:t>Linux</w:t>
            </w:r>
            <w:r w:rsidRPr="00146501">
              <w:rPr>
                <w:rFonts w:ascii="Verdana" w:hAnsi="Verdana"/>
                <w:sz w:val="20"/>
                <w:szCs w:val="20"/>
              </w:rPr>
              <w:t xml:space="preserve"> y </w:t>
            </w:r>
            <w:r w:rsidRPr="00146501">
              <w:rPr>
                <w:rFonts w:ascii="Verdana" w:hAnsi="Verdana"/>
                <w:b/>
                <w:bCs/>
                <w:sz w:val="20"/>
                <w:szCs w:val="20"/>
              </w:rPr>
              <w:t>macOS</w:t>
            </w:r>
            <w:r w:rsidRPr="00146501">
              <w:rPr>
                <w:rFonts w:ascii="Verdana" w:hAnsi="Verdana"/>
                <w:sz w:val="20"/>
                <w:szCs w:val="20"/>
              </w:rPr>
              <w:t xml:space="preserve">, gracias a </w:t>
            </w:r>
            <w:r w:rsidRPr="00146501">
              <w:rPr>
                <w:rFonts w:ascii="Verdana" w:hAnsi="Verdana"/>
                <w:b/>
                <w:bCs/>
                <w:sz w:val="20"/>
                <w:szCs w:val="20"/>
              </w:rPr>
              <w:t>.NET Core</w:t>
            </w:r>
            <w:r w:rsidRPr="00146501">
              <w:rPr>
                <w:rFonts w:ascii="Verdana" w:hAnsi="Verdana"/>
                <w:sz w:val="20"/>
                <w:szCs w:val="20"/>
              </w:rPr>
              <w:t xml:space="preserve"> y </w:t>
            </w:r>
            <w:proofErr w:type="spellStart"/>
            <w:r w:rsidRPr="00146501">
              <w:rPr>
                <w:rFonts w:ascii="Verdana" w:hAnsi="Verdana"/>
                <w:b/>
                <w:bCs/>
                <w:sz w:val="20"/>
                <w:szCs w:val="20"/>
              </w:rPr>
              <w:t>Xamarin</w:t>
            </w:r>
            <w:proofErr w:type="spellEnd"/>
            <w:r w:rsidRPr="00146501">
              <w:rPr>
                <w:rFonts w:ascii="Verdana" w:hAnsi="Verdana"/>
                <w:sz w:val="20"/>
                <w:szCs w:val="20"/>
              </w:rPr>
              <w:t>, lo que lo hace más adaptable y portátil a diferentes entornos.</w:t>
            </w:r>
          </w:p>
          <w:p w14:paraId="68628823" w14:textId="402A976F" w:rsidR="009A064B" w:rsidRPr="009A064B" w:rsidRDefault="00146501" w:rsidP="00146501">
            <w:pPr>
              <w:pStyle w:val="Prrafodelista"/>
              <w:numPr>
                <w:ilvl w:val="0"/>
                <w:numId w:val="51"/>
              </w:numPr>
              <w:jc w:val="both"/>
              <w:rPr>
                <w:rFonts w:ascii="Verdana" w:hAnsi="Verdana"/>
                <w:sz w:val="20"/>
                <w:szCs w:val="20"/>
              </w:rPr>
            </w:pPr>
            <w:r w:rsidRPr="00146501">
              <w:rPr>
                <w:rFonts w:ascii="Verdana" w:hAnsi="Verdana"/>
                <w:b/>
                <w:bCs/>
                <w:sz w:val="20"/>
                <w:szCs w:val="20"/>
              </w:rPr>
              <w:t xml:space="preserve">Estandarización de Librerías y </w:t>
            </w:r>
            <w:proofErr w:type="spellStart"/>
            <w:r w:rsidRPr="00146501">
              <w:rPr>
                <w:rFonts w:ascii="Verdana" w:hAnsi="Verdana"/>
                <w:b/>
                <w:bCs/>
                <w:sz w:val="20"/>
                <w:szCs w:val="20"/>
              </w:rPr>
              <w:t>Frameworks</w:t>
            </w:r>
            <w:proofErr w:type="spellEnd"/>
            <w:r w:rsidRPr="00146501">
              <w:rPr>
                <w:rFonts w:ascii="Verdana" w:hAnsi="Verdana"/>
                <w:sz w:val="20"/>
                <w:szCs w:val="20"/>
              </w:rPr>
              <w:t xml:space="preserve">: Las bibliotecas en </w:t>
            </w:r>
            <w:proofErr w:type="spellStart"/>
            <w:r w:rsidRPr="00146501">
              <w:rPr>
                <w:rFonts w:ascii="Verdana" w:hAnsi="Verdana"/>
                <w:b/>
                <w:bCs/>
                <w:sz w:val="20"/>
                <w:szCs w:val="20"/>
              </w:rPr>
              <w:t>Objective</w:t>
            </w:r>
            <w:proofErr w:type="spellEnd"/>
            <w:r w:rsidRPr="00146501">
              <w:rPr>
                <w:rFonts w:ascii="Verdana" w:hAnsi="Verdana"/>
                <w:b/>
                <w:bCs/>
                <w:sz w:val="20"/>
                <w:szCs w:val="20"/>
              </w:rPr>
              <w:t>-C</w:t>
            </w:r>
            <w:r w:rsidRPr="00146501">
              <w:rPr>
                <w:rFonts w:ascii="Verdana" w:hAnsi="Verdana"/>
                <w:sz w:val="20"/>
                <w:szCs w:val="20"/>
              </w:rPr>
              <w:t xml:space="preserve">, como </w:t>
            </w:r>
            <w:r w:rsidRPr="00146501">
              <w:rPr>
                <w:rFonts w:ascii="Verdana" w:hAnsi="Verdana"/>
                <w:b/>
                <w:bCs/>
                <w:sz w:val="20"/>
                <w:szCs w:val="20"/>
              </w:rPr>
              <w:t>Cocoa</w:t>
            </w:r>
            <w:r w:rsidRPr="00146501">
              <w:rPr>
                <w:rFonts w:ascii="Verdana" w:hAnsi="Verdana"/>
                <w:sz w:val="20"/>
                <w:szCs w:val="20"/>
              </w:rPr>
              <w:t xml:space="preserve"> y </w:t>
            </w:r>
            <w:r w:rsidRPr="00146501">
              <w:rPr>
                <w:rFonts w:ascii="Verdana" w:hAnsi="Verdana"/>
                <w:b/>
                <w:bCs/>
                <w:sz w:val="20"/>
                <w:szCs w:val="20"/>
              </w:rPr>
              <w:t xml:space="preserve">Cocoa </w:t>
            </w:r>
            <w:proofErr w:type="spellStart"/>
            <w:r w:rsidRPr="00146501">
              <w:rPr>
                <w:rFonts w:ascii="Verdana" w:hAnsi="Verdana"/>
                <w:b/>
                <w:bCs/>
                <w:sz w:val="20"/>
                <w:szCs w:val="20"/>
              </w:rPr>
              <w:t>Touch</w:t>
            </w:r>
            <w:proofErr w:type="spellEnd"/>
            <w:r w:rsidRPr="00146501">
              <w:rPr>
                <w:rFonts w:ascii="Verdana" w:hAnsi="Verdana"/>
                <w:sz w:val="20"/>
                <w:szCs w:val="20"/>
              </w:rPr>
              <w:t xml:space="preserve">, están diseñadas específicamente para plataformas de Apple, lo que limita su uso fuera de este ecosistema. En comparación, </w:t>
            </w:r>
            <w:r w:rsidRPr="00146501">
              <w:rPr>
                <w:rFonts w:ascii="Verdana" w:hAnsi="Verdana"/>
                <w:b/>
                <w:bCs/>
                <w:sz w:val="20"/>
                <w:szCs w:val="20"/>
              </w:rPr>
              <w:t>C#</w:t>
            </w:r>
            <w:r w:rsidRPr="00146501">
              <w:rPr>
                <w:rFonts w:ascii="Verdana" w:hAnsi="Verdana"/>
                <w:sz w:val="20"/>
                <w:szCs w:val="20"/>
              </w:rPr>
              <w:t xml:space="preserve"> se beneficia de las bibliotecas estandarizadas de </w:t>
            </w:r>
            <w:r w:rsidRPr="00146501">
              <w:rPr>
                <w:rFonts w:ascii="Verdana" w:hAnsi="Verdana"/>
                <w:b/>
                <w:bCs/>
                <w:sz w:val="20"/>
                <w:szCs w:val="20"/>
              </w:rPr>
              <w:t>.NET</w:t>
            </w:r>
            <w:r w:rsidRPr="00146501">
              <w:rPr>
                <w:rFonts w:ascii="Verdana" w:hAnsi="Verdana"/>
                <w:sz w:val="20"/>
                <w:szCs w:val="20"/>
              </w:rPr>
              <w:t>, que son consistentes y disponibles en diversas plataformas, mejorando la portabilidad y consistencia del código</w:t>
            </w:r>
            <w:r w:rsidR="009A064B">
              <w:rPr>
                <w:rFonts w:ascii="Verdana" w:hAnsi="Verdana"/>
                <w:sz w:val="20"/>
                <w:szCs w:val="20"/>
              </w:rPr>
              <w:t>.</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B4144" w14:textId="77777777" w:rsidR="00D83119" w:rsidRPr="005E4726" w:rsidRDefault="00D83119" w:rsidP="008C1605">
            <w:pPr>
              <w:jc w:val="center"/>
              <w:rPr>
                <w:rFonts w:ascii="Verdana" w:eastAsia="Times New Roman" w:hAnsi="Verdana"/>
                <w:b/>
                <w:bCs/>
                <w:color w:val="000000"/>
                <w:kern w:val="0"/>
                <w:sz w:val="20"/>
                <w:szCs w:val="20"/>
                <w14:ligatures w14:val="none"/>
              </w:rPr>
            </w:pPr>
          </w:p>
          <w:p w14:paraId="40E91F73" w14:textId="483332BF" w:rsidR="00D83119" w:rsidRPr="005E4726" w:rsidRDefault="005E4726" w:rsidP="008C1605">
            <w:pPr>
              <w:jc w:val="center"/>
              <w:rPr>
                <w:rFonts w:ascii="Verdana" w:eastAsia="Times New Roman" w:hAnsi="Verdana"/>
                <w:b/>
                <w:bCs/>
                <w:color w:val="000000"/>
                <w:kern w:val="0"/>
                <w:sz w:val="20"/>
                <w:szCs w:val="20"/>
                <w14:ligatures w14:val="none"/>
              </w:rPr>
            </w:pPr>
            <w:r w:rsidRPr="005E4726">
              <w:rPr>
                <w:rFonts w:ascii="Verdana" w:eastAsia="Times New Roman" w:hAnsi="Verdana"/>
                <w:b/>
                <w:bCs/>
                <w:color w:val="000000"/>
                <w:kern w:val="0"/>
                <w:sz w:val="20"/>
                <w:szCs w:val="20"/>
                <w14:ligatures w14:val="none"/>
              </w:rPr>
              <w:t>3.</w:t>
            </w:r>
            <w:r w:rsidR="005468F0">
              <w:rPr>
                <w:rFonts w:ascii="Verdana" w:eastAsia="Times New Roman" w:hAnsi="Verdana"/>
                <w:b/>
                <w:bCs/>
                <w:color w:val="000000"/>
                <w:kern w:val="0"/>
                <w:sz w:val="20"/>
                <w:szCs w:val="20"/>
                <w14:ligatures w14:val="none"/>
              </w:rPr>
              <w:t>1</w:t>
            </w:r>
          </w:p>
          <w:p w14:paraId="21AC0519" w14:textId="77777777" w:rsidR="00D83119" w:rsidRDefault="00D83119" w:rsidP="008C1605">
            <w:pPr>
              <w:jc w:val="center"/>
              <w:rPr>
                <w:rFonts w:ascii="Verdana" w:eastAsia="Times New Roman" w:hAnsi="Verdana"/>
                <w:b/>
                <w:bCs/>
                <w:color w:val="000000"/>
                <w:kern w:val="0"/>
                <w:sz w:val="16"/>
                <w:szCs w:val="16"/>
                <w14:ligatures w14:val="none"/>
              </w:rPr>
            </w:pPr>
          </w:p>
          <w:p w14:paraId="0C1BF2E0" w14:textId="77777777" w:rsidR="00D83119" w:rsidRDefault="00D83119" w:rsidP="008C1605">
            <w:pPr>
              <w:jc w:val="center"/>
              <w:rPr>
                <w:rFonts w:ascii="Verdana" w:eastAsia="Times New Roman" w:hAnsi="Verdana"/>
                <w:b/>
                <w:bCs/>
                <w:color w:val="000000"/>
                <w:kern w:val="0"/>
                <w:sz w:val="16"/>
                <w:szCs w:val="16"/>
                <w14:ligatures w14:val="none"/>
              </w:rPr>
            </w:pPr>
          </w:p>
          <w:p w14:paraId="270D8341" w14:textId="1324406D" w:rsidR="00D83119" w:rsidRPr="00A71CA1" w:rsidRDefault="00D83119" w:rsidP="008C1605">
            <w:pPr>
              <w:jc w:val="center"/>
              <w:rPr>
                <w:rFonts w:ascii="Verdana" w:eastAsia="Times New Roman" w:hAnsi="Verdana"/>
                <w:b/>
                <w:bCs/>
                <w:color w:val="000000"/>
                <w:kern w:val="0"/>
                <w:sz w:val="16"/>
                <w:szCs w:val="16"/>
                <w14:ligatures w14:val="none"/>
              </w:rPr>
            </w:pPr>
          </w:p>
        </w:tc>
        <w:tc>
          <w:tcPr>
            <w:tcW w:w="1418" w:type="dxa"/>
            <w:tcBorders>
              <w:top w:val="single" w:sz="4" w:space="0" w:color="000000"/>
              <w:left w:val="single" w:sz="4" w:space="0" w:color="000000"/>
              <w:bottom w:val="single" w:sz="4" w:space="0" w:color="000000"/>
              <w:right w:val="single" w:sz="4" w:space="0" w:color="000000"/>
            </w:tcBorders>
          </w:tcPr>
          <w:p w14:paraId="7E7F5062" w14:textId="77777777" w:rsidR="00170209" w:rsidRDefault="00170209" w:rsidP="008C1605">
            <w:pPr>
              <w:jc w:val="center"/>
              <w:rPr>
                <w:rFonts w:ascii="Verdana" w:eastAsia="Times New Roman" w:hAnsi="Verdana"/>
                <w:color w:val="000000"/>
                <w:kern w:val="0"/>
                <w:sz w:val="20"/>
                <w:szCs w:val="20"/>
                <w14:ligatures w14:val="none"/>
              </w:rPr>
            </w:pPr>
          </w:p>
          <w:p w14:paraId="65BC4C22" w14:textId="181C40AB" w:rsidR="005E4726" w:rsidRPr="005E4726" w:rsidRDefault="005E4726" w:rsidP="005E4726">
            <w:pPr>
              <w:jc w:val="center"/>
              <w:rPr>
                <w:rFonts w:ascii="Verdana" w:eastAsia="Times New Roman" w:hAnsi="Verdana"/>
                <w:b/>
                <w:bCs/>
                <w:sz w:val="20"/>
                <w:szCs w:val="20"/>
              </w:rPr>
            </w:pPr>
            <w:r w:rsidRPr="005E4726">
              <w:rPr>
                <w:rFonts w:ascii="Verdana" w:eastAsia="Times New Roman" w:hAnsi="Verdana"/>
                <w:b/>
                <w:bCs/>
                <w:sz w:val="20"/>
                <w:szCs w:val="20"/>
              </w:rPr>
              <w:t>4.7</w:t>
            </w:r>
          </w:p>
        </w:tc>
      </w:tr>
      <w:tr w:rsidR="00E8640C" w:rsidRPr="00A71CA1" w14:paraId="3BE87AA6" w14:textId="03C19ED4"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10FA9" w14:textId="227FA92B" w:rsidR="00D83119" w:rsidRPr="00146501" w:rsidRDefault="00E8640C" w:rsidP="009A064B">
            <w:pPr>
              <w:pStyle w:val="Prrafodelista"/>
              <w:numPr>
                <w:ilvl w:val="0"/>
                <w:numId w:val="58"/>
              </w:numPr>
              <w:rPr>
                <w:rFonts w:ascii="Verdana" w:eastAsia="Times New Roman" w:hAnsi="Verdana"/>
                <w:b/>
                <w:bCs/>
                <w:kern w:val="0"/>
                <w:sz w:val="20"/>
                <w:szCs w:val="20"/>
                <w14:ligatures w14:val="none"/>
              </w:rPr>
            </w:pPr>
            <w:r w:rsidRPr="00146501">
              <w:rPr>
                <w:rFonts w:ascii="Verdana" w:eastAsia="Times New Roman" w:hAnsi="Verdana"/>
                <w:b/>
                <w:bCs/>
                <w:kern w:val="0"/>
                <w:sz w:val="20"/>
                <w:szCs w:val="20"/>
                <w14:ligatures w14:val="none"/>
              </w:rPr>
              <w:t>Eficiencia</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65841" w14:textId="43BC84B7" w:rsidR="005E4726" w:rsidRPr="005E4726" w:rsidRDefault="005E4726" w:rsidP="005E4726">
            <w:pPr>
              <w:pStyle w:val="Prrafodelista"/>
              <w:numPr>
                <w:ilvl w:val="0"/>
                <w:numId w:val="53"/>
              </w:numPr>
              <w:jc w:val="both"/>
              <w:rPr>
                <w:rFonts w:ascii="Verdana" w:hAnsi="Verdana"/>
                <w:sz w:val="20"/>
                <w:szCs w:val="20"/>
              </w:rPr>
            </w:pPr>
            <w:r w:rsidRPr="005E4726">
              <w:rPr>
                <w:rFonts w:ascii="Verdana" w:hAnsi="Verdana"/>
                <w:b/>
                <w:bCs/>
                <w:sz w:val="20"/>
                <w:szCs w:val="20"/>
              </w:rPr>
              <w:t>Tiempo de Compilación:</w:t>
            </w:r>
            <w:r w:rsidRPr="005E4726">
              <w:rPr>
                <w:rFonts w:ascii="Verdana" w:hAnsi="Verdana"/>
                <w:sz w:val="20"/>
                <w:szCs w:val="20"/>
              </w:rPr>
              <w:t xml:space="preserve"> El tiempo de compilación en </w:t>
            </w:r>
            <w:proofErr w:type="spellStart"/>
            <w:r w:rsidRPr="005E4726">
              <w:rPr>
                <w:rFonts w:ascii="Verdana" w:hAnsi="Verdana"/>
                <w:b/>
                <w:bCs/>
                <w:sz w:val="20"/>
                <w:szCs w:val="20"/>
              </w:rPr>
              <w:t>Objective</w:t>
            </w:r>
            <w:proofErr w:type="spellEnd"/>
            <w:r w:rsidRPr="005E4726">
              <w:rPr>
                <w:rFonts w:ascii="Verdana" w:hAnsi="Verdana"/>
                <w:b/>
                <w:bCs/>
                <w:sz w:val="20"/>
                <w:szCs w:val="20"/>
              </w:rPr>
              <w:t>-C</w:t>
            </w:r>
            <w:r w:rsidRPr="005E4726">
              <w:rPr>
                <w:rFonts w:ascii="Verdana" w:hAnsi="Verdana"/>
                <w:sz w:val="20"/>
                <w:szCs w:val="20"/>
              </w:rPr>
              <w:t xml:space="preserve"> puede ser relativamente más lento en comparación con otros lenguajes debido a la combinación de compilación estática y dinámica, así como su estrecha dependencia de herramientas como </w:t>
            </w:r>
            <w:proofErr w:type="spellStart"/>
            <w:r w:rsidRPr="005E4726">
              <w:rPr>
                <w:rFonts w:ascii="Verdana" w:hAnsi="Verdana"/>
                <w:b/>
                <w:bCs/>
                <w:sz w:val="20"/>
                <w:szCs w:val="20"/>
              </w:rPr>
              <w:t>Xcode</w:t>
            </w:r>
            <w:proofErr w:type="spellEnd"/>
            <w:r w:rsidRPr="005E4726">
              <w:rPr>
                <w:rFonts w:ascii="Verdana" w:hAnsi="Verdana"/>
                <w:sz w:val="20"/>
                <w:szCs w:val="20"/>
              </w:rPr>
              <w:t xml:space="preserve"> y bibliotecas específicas de Apple. En proyectos grandes, esto puede aumentar el tiempo necesario para generar la aplicación. Por otro lado, </w:t>
            </w:r>
            <w:r w:rsidRPr="005E4726">
              <w:rPr>
                <w:rFonts w:ascii="Verdana" w:hAnsi="Verdana"/>
                <w:b/>
                <w:bCs/>
                <w:sz w:val="20"/>
                <w:szCs w:val="20"/>
              </w:rPr>
              <w:t>C#</w:t>
            </w:r>
            <w:r w:rsidRPr="005E4726">
              <w:rPr>
                <w:rFonts w:ascii="Verdana" w:hAnsi="Verdana"/>
                <w:sz w:val="20"/>
                <w:szCs w:val="20"/>
              </w:rPr>
              <w:t xml:space="preserve"> tiene tiempos de compilación más rápidos, principalmente gracias a su integración con el </w:t>
            </w:r>
            <w:r w:rsidRPr="005E4726">
              <w:rPr>
                <w:rFonts w:ascii="Verdana" w:hAnsi="Verdana"/>
                <w:b/>
                <w:bCs/>
                <w:sz w:val="20"/>
                <w:szCs w:val="20"/>
              </w:rPr>
              <w:t>.NET Core</w:t>
            </w:r>
            <w:r w:rsidRPr="005E4726">
              <w:rPr>
                <w:rFonts w:ascii="Verdana" w:hAnsi="Verdana"/>
                <w:sz w:val="20"/>
                <w:szCs w:val="20"/>
              </w:rPr>
              <w:t xml:space="preserve"> y la optimización de sus herramientas de compilación, lo que lo hace más eficiente para desarrollos en múltiples </w:t>
            </w:r>
            <w:r w:rsidRPr="005E4726">
              <w:rPr>
                <w:rFonts w:ascii="Verdana" w:hAnsi="Verdana"/>
                <w:sz w:val="20"/>
                <w:szCs w:val="20"/>
              </w:rPr>
              <w:lastRenderedPageBreak/>
              <w:t>plataformas.</w:t>
            </w:r>
          </w:p>
          <w:p w14:paraId="7CB49512" w14:textId="23EB6BE0" w:rsidR="005E4726" w:rsidRPr="005E4726" w:rsidRDefault="005E4726" w:rsidP="005E4726">
            <w:pPr>
              <w:pStyle w:val="Prrafodelista"/>
              <w:numPr>
                <w:ilvl w:val="0"/>
                <w:numId w:val="53"/>
              </w:numPr>
              <w:jc w:val="both"/>
              <w:rPr>
                <w:rFonts w:ascii="Verdana" w:hAnsi="Verdana"/>
                <w:sz w:val="20"/>
                <w:szCs w:val="20"/>
              </w:rPr>
            </w:pPr>
            <w:r w:rsidRPr="005E4726">
              <w:rPr>
                <w:rFonts w:ascii="Verdana" w:hAnsi="Verdana"/>
                <w:b/>
                <w:bCs/>
                <w:sz w:val="20"/>
                <w:szCs w:val="20"/>
              </w:rPr>
              <w:t>Optimización del Código de Ejecución</w:t>
            </w:r>
            <w:r w:rsidRPr="005E4726">
              <w:rPr>
                <w:rFonts w:ascii="Verdana" w:hAnsi="Verdana"/>
                <w:sz w:val="20"/>
                <w:szCs w:val="20"/>
              </w:rPr>
              <w:t xml:space="preserve">: En términos de ejecución, </w:t>
            </w:r>
            <w:proofErr w:type="spellStart"/>
            <w:r w:rsidRPr="005E4726">
              <w:rPr>
                <w:rFonts w:ascii="Verdana" w:hAnsi="Verdana"/>
                <w:b/>
                <w:bCs/>
                <w:sz w:val="20"/>
                <w:szCs w:val="20"/>
              </w:rPr>
              <w:t>Objective</w:t>
            </w:r>
            <w:proofErr w:type="spellEnd"/>
            <w:r w:rsidRPr="005E4726">
              <w:rPr>
                <w:rFonts w:ascii="Verdana" w:hAnsi="Verdana"/>
                <w:b/>
                <w:bCs/>
                <w:sz w:val="20"/>
                <w:szCs w:val="20"/>
              </w:rPr>
              <w:t>-C</w:t>
            </w:r>
            <w:r w:rsidRPr="005E4726">
              <w:rPr>
                <w:rFonts w:ascii="Verdana" w:hAnsi="Verdana"/>
                <w:sz w:val="20"/>
                <w:szCs w:val="20"/>
              </w:rPr>
              <w:t xml:space="preserve"> es </w:t>
            </w:r>
            <w:r w:rsidRPr="005E4726">
              <w:rPr>
                <w:rFonts w:ascii="Verdana" w:hAnsi="Verdana"/>
                <w:sz w:val="20"/>
                <w:szCs w:val="20"/>
              </w:rPr>
              <w:t>en general</w:t>
            </w:r>
            <w:r w:rsidRPr="005E4726">
              <w:rPr>
                <w:rFonts w:ascii="Verdana" w:hAnsi="Verdana"/>
                <w:sz w:val="20"/>
                <w:szCs w:val="20"/>
              </w:rPr>
              <w:t xml:space="preserve"> eficiente, especialmente en dispositivos Apple, pero la sobrecarga del despacho dinámico de mensajes y el modelo de objetos dinámico pueden afectar el rendimiento en ciertos escenarios. La dependencia de </w:t>
            </w:r>
            <w:r w:rsidRPr="005E4726">
              <w:rPr>
                <w:rFonts w:ascii="Verdana" w:hAnsi="Verdana"/>
                <w:b/>
                <w:bCs/>
                <w:sz w:val="20"/>
                <w:szCs w:val="20"/>
              </w:rPr>
              <w:t>Cocoa</w:t>
            </w:r>
            <w:r w:rsidRPr="005E4726">
              <w:rPr>
                <w:rFonts w:ascii="Verdana" w:hAnsi="Verdana"/>
                <w:sz w:val="20"/>
                <w:szCs w:val="20"/>
              </w:rPr>
              <w:t xml:space="preserve"> y </w:t>
            </w:r>
            <w:r w:rsidRPr="005E4726">
              <w:rPr>
                <w:rFonts w:ascii="Verdana" w:hAnsi="Verdana"/>
                <w:b/>
                <w:bCs/>
                <w:sz w:val="20"/>
                <w:szCs w:val="20"/>
              </w:rPr>
              <w:t xml:space="preserve">Cocoa </w:t>
            </w:r>
            <w:proofErr w:type="spellStart"/>
            <w:r w:rsidRPr="005E4726">
              <w:rPr>
                <w:rFonts w:ascii="Verdana" w:hAnsi="Verdana"/>
                <w:b/>
                <w:bCs/>
                <w:sz w:val="20"/>
                <w:szCs w:val="20"/>
              </w:rPr>
              <w:t>Touch</w:t>
            </w:r>
            <w:proofErr w:type="spellEnd"/>
            <w:r w:rsidRPr="005E4726">
              <w:rPr>
                <w:rFonts w:ascii="Verdana" w:hAnsi="Verdana"/>
                <w:sz w:val="20"/>
                <w:szCs w:val="20"/>
              </w:rPr>
              <w:t xml:space="preserve"> también introduce cierta latencia en aplicaciones que requieren alta eficiencia en tiempo de ejecución. En cambio, </w:t>
            </w:r>
            <w:r w:rsidRPr="005E4726">
              <w:rPr>
                <w:rFonts w:ascii="Verdana" w:hAnsi="Verdana"/>
                <w:b/>
                <w:bCs/>
                <w:sz w:val="20"/>
                <w:szCs w:val="20"/>
              </w:rPr>
              <w:t>C#</w:t>
            </w:r>
            <w:r w:rsidRPr="005E4726">
              <w:rPr>
                <w:rFonts w:ascii="Verdana" w:hAnsi="Verdana"/>
                <w:sz w:val="20"/>
                <w:szCs w:val="20"/>
              </w:rPr>
              <w:t xml:space="preserve"> es muy eficiente debido a la optimización del código intermedio que se compila a código nativo mediante el compilador JIT en la </w:t>
            </w:r>
            <w:proofErr w:type="spellStart"/>
            <w:r w:rsidRPr="005E4726">
              <w:rPr>
                <w:rFonts w:ascii="Verdana" w:hAnsi="Verdana"/>
                <w:b/>
                <w:bCs/>
                <w:sz w:val="20"/>
                <w:szCs w:val="20"/>
              </w:rPr>
              <w:t>Common</w:t>
            </w:r>
            <w:proofErr w:type="spellEnd"/>
            <w:r w:rsidRPr="005E4726">
              <w:rPr>
                <w:rFonts w:ascii="Verdana" w:hAnsi="Verdana"/>
                <w:b/>
                <w:bCs/>
                <w:sz w:val="20"/>
                <w:szCs w:val="20"/>
              </w:rPr>
              <w:t xml:space="preserve"> </w:t>
            </w:r>
            <w:proofErr w:type="spellStart"/>
            <w:r w:rsidRPr="005E4726">
              <w:rPr>
                <w:rFonts w:ascii="Verdana" w:hAnsi="Verdana"/>
                <w:b/>
                <w:bCs/>
                <w:sz w:val="20"/>
                <w:szCs w:val="20"/>
              </w:rPr>
              <w:t>Language</w:t>
            </w:r>
            <w:proofErr w:type="spellEnd"/>
            <w:r w:rsidRPr="005E4726">
              <w:rPr>
                <w:rFonts w:ascii="Verdana" w:hAnsi="Verdana"/>
                <w:b/>
                <w:bCs/>
                <w:sz w:val="20"/>
                <w:szCs w:val="20"/>
              </w:rPr>
              <w:t xml:space="preserve"> </w:t>
            </w:r>
            <w:proofErr w:type="spellStart"/>
            <w:r w:rsidRPr="005E4726">
              <w:rPr>
                <w:rFonts w:ascii="Verdana" w:hAnsi="Verdana"/>
                <w:b/>
                <w:bCs/>
                <w:sz w:val="20"/>
                <w:szCs w:val="20"/>
              </w:rPr>
              <w:t>Runtime</w:t>
            </w:r>
            <w:proofErr w:type="spellEnd"/>
            <w:r w:rsidRPr="005E4726">
              <w:rPr>
                <w:rFonts w:ascii="Verdana" w:hAnsi="Verdana"/>
                <w:b/>
                <w:bCs/>
                <w:sz w:val="20"/>
                <w:szCs w:val="20"/>
              </w:rPr>
              <w:t xml:space="preserve"> (CLR)</w:t>
            </w:r>
            <w:r w:rsidRPr="005E4726">
              <w:rPr>
                <w:rFonts w:ascii="Verdana" w:hAnsi="Verdana"/>
                <w:sz w:val="20"/>
                <w:szCs w:val="20"/>
              </w:rPr>
              <w:t xml:space="preserve">. Esto permite que </w:t>
            </w:r>
            <w:r w:rsidRPr="005E4726">
              <w:rPr>
                <w:rFonts w:ascii="Verdana" w:hAnsi="Verdana"/>
                <w:b/>
                <w:bCs/>
                <w:sz w:val="20"/>
                <w:szCs w:val="20"/>
              </w:rPr>
              <w:t>C#</w:t>
            </w:r>
            <w:r w:rsidRPr="005E4726">
              <w:rPr>
                <w:rFonts w:ascii="Verdana" w:hAnsi="Verdana"/>
                <w:sz w:val="20"/>
                <w:szCs w:val="20"/>
              </w:rPr>
              <w:t xml:space="preserve"> realice optimizaciones dinámicas durante la ejecución, manteniendo un buen rendimiento en diversas plataformas.</w:t>
            </w:r>
          </w:p>
          <w:p w14:paraId="36C7BD1D" w14:textId="77777777" w:rsidR="005E4726" w:rsidRPr="005E4726" w:rsidRDefault="005E4726" w:rsidP="005E4726">
            <w:pPr>
              <w:pStyle w:val="Prrafodelista"/>
              <w:numPr>
                <w:ilvl w:val="0"/>
                <w:numId w:val="53"/>
              </w:numPr>
              <w:jc w:val="both"/>
              <w:rPr>
                <w:rFonts w:ascii="Verdana" w:hAnsi="Verdana"/>
                <w:sz w:val="20"/>
                <w:szCs w:val="20"/>
              </w:rPr>
            </w:pPr>
            <w:r w:rsidRPr="005E4726">
              <w:rPr>
                <w:rFonts w:ascii="Verdana" w:hAnsi="Verdana"/>
                <w:b/>
                <w:bCs/>
                <w:sz w:val="20"/>
                <w:szCs w:val="20"/>
              </w:rPr>
              <w:t>Gestión de Memoria</w:t>
            </w:r>
            <w:r w:rsidRPr="005E4726">
              <w:rPr>
                <w:rFonts w:ascii="Verdana" w:hAnsi="Verdana"/>
                <w:sz w:val="20"/>
                <w:szCs w:val="20"/>
              </w:rPr>
              <w:t xml:space="preserve">: La gestión de memoria en </w:t>
            </w:r>
            <w:proofErr w:type="spellStart"/>
            <w:r w:rsidRPr="005E4726">
              <w:rPr>
                <w:rFonts w:ascii="Verdana" w:hAnsi="Verdana"/>
                <w:b/>
                <w:bCs/>
                <w:sz w:val="20"/>
                <w:szCs w:val="20"/>
              </w:rPr>
              <w:t>Objective</w:t>
            </w:r>
            <w:proofErr w:type="spellEnd"/>
            <w:r w:rsidRPr="005E4726">
              <w:rPr>
                <w:rFonts w:ascii="Verdana" w:hAnsi="Verdana"/>
                <w:b/>
                <w:bCs/>
                <w:sz w:val="20"/>
                <w:szCs w:val="20"/>
              </w:rPr>
              <w:t>-C</w:t>
            </w:r>
            <w:r w:rsidRPr="005E4726">
              <w:rPr>
                <w:rFonts w:ascii="Verdana" w:hAnsi="Verdana"/>
                <w:sz w:val="20"/>
                <w:szCs w:val="20"/>
              </w:rPr>
              <w:t xml:space="preserve"> es realizada mediante </w:t>
            </w:r>
            <w:proofErr w:type="spellStart"/>
            <w:r w:rsidRPr="005E4726">
              <w:rPr>
                <w:rFonts w:ascii="Verdana" w:hAnsi="Verdana"/>
                <w:b/>
                <w:bCs/>
                <w:sz w:val="20"/>
                <w:szCs w:val="20"/>
              </w:rPr>
              <w:t>Automatic</w:t>
            </w:r>
            <w:proofErr w:type="spellEnd"/>
            <w:r w:rsidRPr="005E4726">
              <w:rPr>
                <w:rFonts w:ascii="Verdana" w:hAnsi="Verdana"/>
                <w:b/>
                <w:bCs/>
                <w:sz w:val="20"/>
                <w:szCs w:val="20"/>
              </w:rPr>
              <w:t xml:space="preserve"> Reference </w:t>
            </w:r>
            <w:proofErr w:type="spellStart"/>
            <w:r w:rsidRPr="005E4726">
              <w:rPr>
                <w:rFonts w:ascii="Verdana" w:hAnsi="Verdana"/>
                <w:b/>
                <w:bCs/>
                <w:sz w:val="20"/>
                <w:szCs w:val="20"/>
              </w:rPr>
              <w:t>Counting</w:t>
            </w:r>
            <w:proofErr w:type="spellEnd"/>
            <w:r w:rsidRPr="005E4726">
              <w:rPr>
                <w:rFonts w:ascii="Verdana" w:hAnsi="Verdana"/>
                <w:b/>
                <w:bCs/>
                <w:sz w:val="20"/>
                <w:szCs w:val="20"/>
              </w:rPr>
              <w:t xml:space="preserve"> (ARC)</w:t>
            </w:r>
            <w:r w:rsidRPr="005E4726">
              <w:rPr>
                <w:rFonts w:ascii="Verdana" w:hAnsi="Verdana"/>
                <w:sz w:val="20"/>
                <w:szCs w:val="20"/>
              </w:rPr>
              <w:t xml:space="preserve">, que ayuda a evitar errores comunes de memoria y optimiza la eficiencia al liberar objetos automáticamente. Sin embargo, en aplicaciones complejas con muchas interacciones entre objetos, la recolección de memoria puede generar algo de sobrecarga. En cambio, </w:t>
            </w:r>
            <w:r w:rsidRPr="005E4726">
              <w:rPr>
                <w:rFonts w:ascii="Verdana" w:hAnsi="Verdana"/>
                <w:b/>
                <w:bCs/>
                <w:sz w:val="20"/>
                <w:szCs w:val="20"/>
              </w:rPr>
              <w:t>C#</w:t>
            </w:r>
            <w:r w:rsidRPr="005E4726">
              <w:rPr>
                <w:rFonts w:ascii="Verdana" w:hAnsi="Verdana"/>
                <w:sz w:val="20"/>
                <w:szCs w:val="20"/>
              </w:rPr>
              <w:t xml:space="preserve"> utiliza un sistema de </w:t>
            </w:r>
            <w:proofErr w:type="spellStart"/>
            <w:r w:rsidRPr="005E4726">
              <w:rPr>
                <w:rFonts w:ascii="Verdana" w:hAnsi="Verdana"/>
                <w:b/>
                <w:bCs/>
                <w:sz w:val="20"/>
                <w:szCs w:val="20"/>
              </w:rPr>
              <w:t>garbage</w:t>
            </w:r>
            <w:proofErr w:type="spellEnd"/>
            <w:r w:rsidRPr="005E4726">
              <w:rPr>
                <w:rFonts w:ascii="Verdana" w:hAnsi="Verdana"/>
                <w:b/>
                <w:bCs/>
                <w:sz w:val="20"/>
                <w:szCs w:val="20"/>
              </w:rPr>
              <w:t xml:space="preserve"> </w:t>
            </w:r>
            <w:proofErr w:type="spellStart"/>
            <w:r w:rsidRPr="005E4726">
              <w:rPr>
                <w:rFonts w:ascii="Verdana" w:hAnsi="Verdana"/>
                <w:b/>
                <w:bCs/>
                <w:sz w:val="20"/>
                <w:szCs w:val="20"/>
              </w:rPr>
              <w:t>collection</w:t>
            </w:r>
            <w:proofErr w:type="spellEnd"/>
            <w:r w:rsidRPr="005E4726">
              <w:rPr>
                <w:rFonts w:ascii="Verdana" w:hAnsi="Verdana"/>
                <w:b/>
                <w:bCs/>
                <w:sz w:val="20"/>
                <w:szCs w:val="20"/>
              </w:rPr>
              <w:t xml:space="preserve"> (GC)</w:t>
            </w:r>
            <w:r w:rsidRPr="005E4726">
              <w:rPr>
                <w:rFonts w:ascii="Verdana" w:hAnsi="Verdana"/>
                <w:sz w:val="20"/>
                <w:szCs w:val="20"/>
              </w:rPr>
              <w:t xml:space="preserve">, lo que facilita la gestión automática de memoria, aunque puede haber pausas ocasionales cuando se realiza la recolección de basura. A pesar de esto, el recolector de basura de </w:t>
            </w:r>
            <w:r w:rsidRPr="005E4726">
              <w:rPr>
                <w:rFonts w:ascii="Verdana" w:hAnsi="Verdana"/>
                <w:b/>
                <w:bCs/>
                <w:sz w:val="20"/>
                <w:szCs w:val="20"/>
              </w:rPr>
              <w:t>C#</w:t>
            </w:r>
            <w:r w:rsidRPr="005E4726">
              <w:rPr>
                <w:rFonts w:ascii="Verdana" w:hAnsi="Verdana"/>
                <w:sz w:val="20"/>
                <w:szCs w:val="20"/>
              </w:rPr>
              <w:t xml:space="preserve"> está optimizado y sigue mejorando en cada versión, reduciendo significativamente su impacto en el rendimiento.</w:t>
            </w:r>
          </w:p>
          <w:p w14:paraId="27AED8D4" w14:textId="77777777" w:rsidR="005E4726" w:rsidRPr="005E4726" w:rsidRDefault="005E4726" w:rsidP="005E4726">
            <w:pPr>
              <w:pStyle w:val="Prrafodelista"/>
              <w:numPr>
                <w:ilvl w:val="0"/>
                <w:numId w:val="53"/>
              </w:numPr>
              <w:jc w:val="both"/>
              <w:rPr>
                <w:rFonts w:ascii="Verdana" w:hAnsi="Verdana"/>
                <w:sz w:val="20"/>
                <w:szCs w:val="20"/>
              </w:rPr>
            </w:pPr>
            <w:r w:rsidRPr="005E4726">
              <w:rPr>
                <w:rFonts w:ascii="Verdana" w:hAnsi="Verdana"/>
                <w:b/>
                <w:bCs/>
                <w:sz w:val="20"/>
                <w:szCs w:val="20"/>
              </w:rPr>
              <w:t>Rendimiento en Entornos Multihilo</w:t>
            </w:r>
            <w:r w:rsidRPr="005E4726">
              <w:rPr>
                <w:rFonts w:ascii="Verdana" w:hAnsi="Verdana"/>
                <w:sz w:val="20"/>
                <w:szCs w:val="20"/>
              </w:rPr>
              <w:t xml:space="preserve">: En el caso de </w:t>
            </w:r>
            <w:proofErr w:type="spellStart"/>
            <w:r w:rsidRPr="005E4726">
              <w:rPr>
                <w:rFonts w:ascii="Verdana" w:hAnsi="Verdana"/>
                <w:b/>
                <w:bCs/>
                <w:sz w:val="20"/>
                <w:szCs w:val="20"/>
              </w:rPr>
              <w:t>Objective</w:t>
            </w:r>
            <w:proofErr w:type="spellEnd"/>
            <w:r w:rsidRPr="005E4726">
              <w:rPr>
                <w:rFonts w:ascii="Verdana" w:hAnsi="Verdana"/>
                <w:b/>
                <w:bCs/>
                <w:sz w:val="20"/>
                <w:szCs w:val="20"/>
              </w:rPr>
              <w:t>-C</w:t>
            </w:r>
            <w:r w:rsidRPr="005E4726">
              <w:rPr>
                <w:rFonts w:ascii="Verdana" w:hAnsi="Verdana"/>
                <w:sz w:val="20"/>
                <w:szCs w:val="20"/>
              </w:rPr>
              <w:t xml:space="preserve">, el rendimiento en entornos multihilo se ve favorecido por herramientas como </w:t>
            </w:r>
            <w:r w:rsidRPr="005E4726">
              <w:rPr>
                <w:rFonts w:ascii="Verdana" w:hAnsi="Verdana"/>
                <w:b/>
                <w:bCs/>
                <w:sz w:val="20"/>
                <w:szCs w:val="20"/>
              </w:rPr>
              <w:t xml:space="preserve">Grand Central </w:t>
            </w:r>
            <w:proofErr w:type="spellStart"/>
            <w:r w:rsidRPr="005E4726">
              <w:rPr>
                <w:rFonts w:ascii="Verdana" w:hAnsi="Verdana"/>
                <w:b/>
                <w:bCs/>
                <w:sz w:val="20"/>
                <w:szCs w:val="20"/>
              </w:rPr>
              <w:t>Dispatch</w:t>
            </w:r>
            <w:proofErr w:type="spellEnd"/>
            <w:r w:rsidRPr="005E4726">
              <w:rPr>
                <w:rFonts w:ascii="Verdana" w:hAnsi="Verdana"/>
                <w:b/>
                <w:bCs/>
                <w:sz w:val="20"/>
                <w:szCs w:val="20"/>
              </w:rPr>
              <w:t xml:space="preserve"> (GCD)</w:t>
            </w:r>
            <w:r w:rsidRPr="005E4726">
              <w:rPr>
                <w:rFonts w:ascii="Verdana" w:hAnsi="Verdana"/>
                <w:sz w:val="20"/>
                <w:szCs w:val="20"/>
              </w:rPr>
              <w:t xml:space="preserve"> y </w:t>
            </w:r>
            <w:proofErr w:type="spellStart"/>
            <w:r w:rsidRPr="005E4726">
              <w:rPr>
                <w:rFonts w:ascii="Verdana" w:hAnsi="Verdana"/>
                <w:b/>
                <w:bCs/>
                <w:sz w:val="20"/>
                <w:szCs w:val="20"/>
              </w:rPr>
              <w:t>NSOperationQueue</w:t>
            </w:r>
            <w:proofErr w:type="spellEnd"/>
            <w:r w:rsidRPr="005E4726">
              <w:rPr>
                <w:rFonts w:ascii="Verdana" w:hAnsi="Verdana"/>
                <w:sz w:val="20"/>
                <w:szCs w:val="20"/>
              </w:rPr>
              <w:t xml:space="preserve">, que permiten gestionar tareas en paralelo de manera eficiente dentro del ecosistema de Apple. Sin embargo, la gestión de hilos y la sincronización de recursos pueden ser complejas y afectadas por la naturaleza del lenguaje. En cambio, </w:t>
            </w:r>
            <w:r w:rsidRPr="005E4726">
              <w:rPr>
                <w:rFonts w:ascii="Verdana" w:hAnsi="Verdana"/>
                <w:b/>
                <w:bCs/>
                <w:sz w:val="20"/>
                <w:szCs w:val="20"/>
              </w:rPr>
              <w:t>C#</w:t>
            </w:r>
            <w:r w:rsidRPr="005E4726">
              <w:rPr>
                <w:rFonts w:ascii="Verdana" w:hAnsi="Verdana"/>
                <w:sz w:val="20"/>
                <w:szCs w:val="20"/>
              </w:rPr>
              <w:t xml:space="preserve"> destaca en este aspecto con su poderoso </w:t>
            </w:r>
            <w:proofErr w:type="spellStart"/>
            <w:r w:rsidRPr="005E4726">
              <w:rPr>
                <w:rFonts w:ascii="Verdana" w:hAnsi="Verdana"/>
                <w:b/>
                <w:bCs/>
                <w:sz w:val="20"/>
                <w:szCs w:val="20"/>
              </w:rPr>
              <w:t>Task</w:t>
            </w:r>
            <w:proofErr w:type="spellEnd"/>
            <w:r w:rsidRPr="005E4726">
              <w:rPr>
                <w:rFonts w:ascii="Verdana" w:hAnsi="Verdana"/>
                <w:b/>
                <w:bCs/>
                <w:sz w:val="20"/>
                <w:szCs w:val="20"/>
              </w:rPr>
              <w:t xml:space="preserve"> </w:t>
            </w:r>
            <w:proofErr w:type="spellStart"/>
            <w:r w:rsidRPr="005E4726">
              <w:rPr>
                <w:rFonts w:ascii="Verdana" w:hAnsi="Verdana"/>
                <w:b/>
                <w:bCs/>
                <w:sz w:val="20"/>
                <w:szCs w:val="20"/>
              </w:rPr>
              <w:t>Parallel</w:t>
            </w:r>
            <w:proofErr w:type="spellEnd"/>
            <w:r w:rsidRPr="005E4726">
              <w:rPr>
                <w:rFonts w:ascii="Verdana" w:hAnsi="Verdana"/>
                <w:b/>
                <w:bCs/>
                <w:sz w:val="20"/>
                <w:szCs w:val="20"/>
              </w:rPr>
              <w:t xml:space="preserve"> Library (TPL)</w:t>
            </w:r>
            <w:r w:rsidRPr="005E4726">
              <w:rPr>
                <w:rFonts w:ascii="Verdana" w:hAnsi="Verdana"/>
                <w:sz w:val="20"/>
                <w:szCs w:val="20"/>
              </w:rPr>
              <w:t xml:space="preserve"> y el modelo </w:t>
            </w:r>
            <w:proofErr w:type="spellStart"/>
            <w:r w:rsidRPr="005E4726">
              <w:rPr>
                <w:rFonts w:ascii="Verdana" w:hAnsi="Verdana"/>
                <w:b/>
                <w:bCs/>
                <w:sz w:val="20"/>
                <w:szCs w:val="20"/>
              </w:rPr>
              <w:t>async</w:t>
            </w:r>
            <w:proofErr w:type="spellEnd"/>
            <w:r w:rsidRPr="005E4726">
              <w:rPr>
                <w:rFonts w:ascii="Verdana" w:hAnsi="Verdana"/>
                <w:b/>
                <w:bCs/>
                <w:sz w:val="20"/>
                <w:szCs w:val="20"/>
              </w:rPr>
              <w:t>/</w:t>
            </w:r>
            <w:proofErr w:type="spellStart"/>
            <w:r w:rsidRPr="005E4726">
              <w:rPr>
                <w:rFonts w:ascii="Verdana" w:hAnsi="Verdana"/>
                <w:b/>
                <w:bCs/>
                <w:sz w:val="20"/>
                <w:szCs w:val="20"/>
              </w:rPr>
              <w:t>await</w:t>
            </w:r>
            <w:proofErr w:type="spellEnd"/>
            <w:r w:rsidRPr="005E4726">
              <w:rPr>
                <w:rFonts w:ascii="Verdana" w:hAnsi="Verdana"/>
                <w:sz w:val="20"/>
                <w:szCs w:val="20"/>
              </w:rPr>
              <w:t xml:space="preserve">, que permiten gestionar operaciones asincrónicas y paralelismo de manera más </w:t>
            </w:r>
            <w:r w:rsidRPr="005E4726">
              <w:rPr>
                <w:rFonts w:ascii="Verdana" w:hAnsi="Verdana"/>
                <w:sz w:val="20"/>
                <w:szCs w:val="20"/>
              </w:rPr>
              <w:lastRenderedPageBreak/>
              <w:t>sencilla y eficiente, optimizando el rendimiento en aplicaciones que requieren alto rendimiento multihilo, especialmente en servidores y aplicaciones con alta concurrencia.</w:t>
            </w:r>
          </w:p>
          <w:p w14:paraId="35729213" w14:textId="52E12C54" w:rsidR="00D83119" w:rsidRPr="009A064B" w:rsidRDefault="005E4726" w:rsidP="009A064B">
            <w:pPr>
              <w:pStyle w:val="Prrafodelista"/>
              <w:numPr>
                <w:ilvl w:val="0"/>
                <w:numId w:val="53"/>
              </w:numPr>
              <w:jc w:val="both"/>
              <w:rPr>
                <w:rFonts w:ascii="Verdana" w:hAnsi="Verdana"/>
                <w:sz w:val="20"/>
                <w:szCs w:val="20"/>
              </w:rPr>
            </w:pPr>
            <w:r w:rsidRPr="005E4726">
              <w:rPr>
                <w:rFonts w:ascii="Verdana" w:hAnsi="Verdana"/>
                <w:b/>
                <w:bCs/>
                <w:sz w:val="20"/>
                <w:szCs w:val="20"/>
              </w:rPr>
              <w:t>Optimización para Dispositivos Específicos</w:t>
            </w:r>
            <w:r w:rsidRPr="005E4726">
              <w:rPr>
                <w:rFonts w:ascii="Verdana" w:hAnsi="Verdana"/>
                <w:sz w:val="20"/>
                <w:szCs w:val="20"/>
              </w:rPr>
              <w:t xml:space="preserve">: </w:t>
            </w:r>
            <w:proofErr w:type="spellStart"/>
            <w:r w:rsidRPr="005E4726">
              <w:rPr>
                <w:rFonts w:ascii="Verdana" w:hAnsi="Verdana"/>
                <w:b/>
                <w:bCs/>
                <w:sz w:val="20"/>
                <w:szCs w:val="20"/>
              </w:rPr>
              <w:t>Objective</w:t>
            </w:r>
            <w:proofErr w:type="spellEnd"/>
            <w:r w:rsidRPr="005E4726">
              <w:rPr>
                <w:rFonts w:ascii="Verdana" w:hAnsi="Verdana"/>
                <w:b/>
                <w:bCs/>
                <w:sz w:val="20"/>
                <w:szCs w:val="20"/>
              </w:rPr>
              <w:t>-C</w:t>
            </w:r>
            <w:r w:rsidRPr="005E4726">
              <w:rPr>
                <w:rFonts w:ascii="Verdana" w:hAnsi="Verdana"/>
                <w:sz w:val="20"/>
                <w:szCs w:val="20"/>
              </w:rPr>
              <w:t xml:space="preserve"> es extremadamente eficiente en dispositivos Apple debido a su estrecha integración con el hardware y el sistema operativo de Apple. Esto le permite aprovechar al máximo las optimizaciones específicas del ecosistema, resultando en un rendimiento sobresaliente en plataformas como </w:t>
            </w:r>
            <w:r w:rsidRPr="005E4726">
              <w:rPr>
                <w:rFonts w:ascii="Verdana" w:hAnsi="Verdana"/>
                <w:b/>
                <w:bCs/>
                <w:sz w:val="20"/>
                <w:szCs w:val="20"/>
              </w:rPr>
              <w:t>macOS</w:t>
            </w:r>
            <w:r w:rsidRPr="005E4726">
              <w:rPr>
                <w:rFonts w:ascii="Verdana" w:hAnsi="Verdana"/>
                <w:sz w:val="20"/>
                <w:szCs w:val="20"/>
              </w:rPr>
              <w:t xml:space="preserve"> </w:t>
            </w:r>
            <w:proofErr w:type="gramStart"/>
            <w:r w:rsidRPr="005E4726">
              <w:rPr>
                <w:rFonts w:ascii="Verdana" w:hAnsi="Verdana"/>
                <w:sz w:val="20"/>
                <w:szCs w:val="20"/>
              </w:rPr>
              <w:t>e</w:t>
            </w:r>
            <w:proofErr w:type="gramEnd"/>
            <w:r w:rsidRPr="005E4726">
              <w:rPr>
                <w:rFonts w:ascii="Verdana" w:hAnsi="Verdana"/>
                <w:sz w:val="20"/>
                <w:szCs w:val="20"/>
              </w:rPr>
              <w:t xml:space="preserve"> </w:t>
            </w:r>
            <w:r w:rsidRPr="005E4726">
              <w:rPr>
                <w:rFonts w:ascii="Verdana" w:hAnsi="Verdana"/>
                <w:b/>
                <w:bCs/>
                <w:sz w:val="20"/>
                <w:szCs w:val="20"/>
              </w:rPr>
              <w:t>iOS</w:t>
            </w:r>
            <w:r w:rsidRPr="005E4726">
              <w:rPr>
                <w:rFonts w:ascii="Verdana" w:hAnsi="Verdana"/>
                <w:sz w:val="20"/>
                <w:szCs w:val="20"/>
              </w:rPr>
              <w:t xml:space="preserve">. En comparación, </w:t>
            </w:r>
            <w:r w:rsidRPr="005E4726">
              <w:rPr>
                <w:rFonts w:ascii="Verdana" w:hAnsi="Verdana"/>
                <w:b/>
                <w:bCs/>
                <w:sz w:val="20"/>
                <w:szCs w:val="20"/>
              </w:rPr>
              <w:t>C#</w:t>
            </w:r>
            <w:r w:rsidRPr="005E4726">
              <w:rPr>
                <w:rFonts w:ascii="Verdana" w:hAnsi="Verdana"/>
                <w:sz w:val="20"/>
                <w:szCs w:val="20"/>
              </w:rPr>
              <w:t xml:space="preserve"> es más flexible, pero su rendimiento en dispositivos Apple no es tan optimizado como en </w:t>
            </w:r>
            <w:proofErr w:type="spellStart"/>
            <w:r w:rsidRPr="005E4726">
              <w:rPr>
                <w:rFonts w:ascii="Verdana" w:hAnsi="Verdana"/>
                <w:b/>
                <w:bCs/>
                <w:sz w:val="20"/>
                <w:szCs w:val="20"/>
              </w:rPr>
              <w:t>Objective</w:t>
            </w:r>
            <w:proofErr w:type="spellEnd"/>
            <w:r w:rsidRPr="005E4726">
              <w:rPr>
                <w:rFonts w:ascii="Verdana" w:hAnsi="Verdana"/>
                <w:b/>
                <w:bCs/>
                <w:sz w:val="20"/>
                <w:szCs w:val="20"/>
              </w:rPr>
              <w:t>-C</w:t>
            </w:r>
            <w:r w:rsidRPr="005E4726">
              <w:rPr>
                <w:rFonts w:ascii="Verdana" w:hAnsi="Verdana"/>
                <w:sz w:val="20"/>
                <w:szCs w:val="20"/>
              </w:rPr>
              <w:t xml:space="preserve">, ya que no se integra de la misma forma con el hardware y el sistema operativo. Sin embargo, con herramientas como </w:t>
            </w:r>
            <w:proofErr w:type="spellStart"/>
            <w:r w:rsidRPr="005E4726">
              <w:rPr>
                <w:rFonts w:ascii="Verdana" w:hAnsi="Verdana"/>
                <w:b/>
                <w:bCs/>
                <w:sz w:val="20"/>
                <w:szCs w:val="20"/>
              </w:rPr>
              <w:t>Xamarin</w:t>
            </w:r>
            <w:proofErr w:type="spellEnd"/>
            <w:r w:rsidRPr="005E4726">
              <w:rPr>
                <w:rFonts w:ascii="Verdana" w:hAnsi="Verdana"/>
                <w:sz w:val="20"/>
                <w:szCs w:val="20"/>
              </w:rPr>
              <w:t xml:space="preserve">, </w:t>
            </w:r>
            <w:r w:rsidRPr="005E4726">
              <w:rPr>
                <w:rFonts w:ascii="Verdana" w:hAnsi="Verdana"/>
                <w:b/>
                <w:bCs/>
                <w:sz w:val="20"/>
                <w:szCs w:val="20"/>
              </w:rPr>
              <w:t>C#</w:t>
            </w:r>
            <w:r w:rsidRPr="005E4726">
              <w:rPr>
                <w:rFonts w:ascii="Verdana" w:hAnsi="Verdana"/>
                <w:sz w:val="20"/>
                <w:szCs w:val="20"/>
              </w:rPr>
              <w:t xml:space="preserve"> permite crear aplicaciones multiplataforma, aunque siempre existe una ligera sobrecarga cuando se ejecutan aplicaciones en plataformas no nativas.</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5315D" w14:textId="77777777" w:rsidR="00D83119" w:rsidRDefault="00D83119" w:rsidP="008C1605">
            <w:pPr>
              <w:jc w:val="center"/>
              <w:rPr>
                <w:rFonts w:ascii="Verdana" w:eastAsia="Times New Roman" w:hAnsi="Verdana"/>
                <w:b/>
                <w:bCs/>
                <w:color w:val="000000"/>
                <w:kern w:val="0"/>
                <w:sz w:val="16"/>
                <w:szCs w:val="16"/>
                <w14:ligatures w14:val="none"/>
              </w:rPr>
            </w:pPr>
          </w:p>
          <w:p w14:paraId="7DCF38F2" w14:textId="77777777" w:rsidR="00D83119" w:rsidRDefault="00D83119" w:rsidP="008C1605">
            <w:pPr>
              <w:jc w:val="center"/>
              <w:rPr>
                <w:rFonts w:ascii="Verdana" w:eastAsia="Times New Roman" w:hAnsi="Verdana"/>
                <w:b/>
                <w:bCs/>
                <w:color w:val="000000"/>
                <w:kern w:val="0"/>
                <w:sz w:val="16"/>
                <w:szCs w:val="16"/>
                <w14:ligatures w14:val="none"/>
              </w:rPr>
            </w:pPr>
          </w:p>
          <w:p w14:paraId="56A72D67" w14:textId="31F0BA0D" w:rsidR="00D83119" w:rsidRPr="009A064B" w:rsidRDefault="009A064B" w:rsidP="008C1605">
            <w:pPr>
              <w:jc w:val="center"/>
              <w:rPr>
                <w:rFonts w:ascii="Verdana" w:eastAsia="Times New Roman" w:hAnsi="Verdana"/>
                <w:b/>
                <w:bCs/>
                <w:color w:val="000000"/>
                <w:kern w:val="0"/>
                <w:sz w:val="20"/>
                <w:szCs w:val="20"/>
                <w14:ligatures w14:val="none"/>
              </w:rPr>
            </w:pPr>
            <w:r w:rsidRPr="009A064B">
              <w:rPr>
                <w:rFonts w:ascii="Verdana" w:eastAsia="Times New Roman" w:hAnsi="Verdana"/>
                <w:b/>
                <w:bCs/>
                <w:color w:val="000000"/>
                <w:kern w:val="0"/>
                <w:sz w:val="20"/>
                <w:szCs w:val="20"/>
                <w14:ligatures w14:val="none"/>
              </w:rPr>
              <w:t>4.0</w:t>
            </w:r>
          </w:p>
          <w:p w14:paraId="30E221D0" w14:textId="77777777" w:rsidR="00D83119" w:rsidRDefault="00D83119" w:rsidP="008C1605">
            <w:pPr>
              <w:jc w:val="center"/>
              <w:rPr>
                <w:rFonts w:ascii="Verdana" w:eastAsia="Times New Roman" w:hAnsi="Verdana"/>
                <w:b/>
                <w:bCs/>
                <w:color w:val="000000"/>
                <w:kern w:val="0"/>
                <w:sz w:val="16"/>
                <w:szCs w:val="16"/>
                <w14:ligatures w14:val="none"/>
              </w:rPr>
            </w:pPr>
          </w:p>
          <w:p w14:paraId="72D87C95" w14:textId="77777777" w:rsidR="00D83119" w:rsidRDefault="00D83119" w:rsidP="008C1605">
            <w:pPr>
              <w:jc w:val="center"/>
              <w:rPr>
                <w:rFonts w:ascii="Verdana" w:eastAsia="Times New Roman" w:hAnsi="Verdana"/>
                <w:b/>
                <w:bCs/>
                <w:color w:val="000000"/>
                <w:kern w:val="0"/>
                <w:sz w:val="16"/>
                <w:szCs w:val="16"/>
                <w14:ligatures w14:val="none"/>
              </w:rPr>
            </w:pPr>
          </w:p>
          <w:p w14:paraId="37D87B0B" w14:textId="77777777" w:rsidR="00D83119" w:rsidRDefault="00D83119" w:rsidP="008C1605">
            <w:pPr>
              <w:jc w:val="center"/>
              <w:rPr>
                <w:rFonts w:ascii="Verdana" w:eastAsia="Times New Roman" w:hAnsi="Verdana"/>
                <w:b/>
                <w:bCs/>
                <w:color w:val="000000"/>
                <w:kern w:val="0"/>
                <w:sz w:val="16"/>
                <w:szCs w:val="16"/>
                <w14:ligatures w14:val="none"/>
              </w:rPr>
            </w:pPr>
          </w:p>
          <w:p w14:paraId="041BBB8F" w14:textId="77777777" w:rsidR="00D83119" w:rsidRDefault="00D83119" w:rsidP="008C1605">
            <w:pPr>
              <w:jc w:val="center"/>
              <w:rPr>
                <w:rFonts w:ascii="Verdana" w:eastAsia="Times New Roman" w:hAnsi="Verdana"/>
                <w:b/>
                <w:bCs/>
                <w:color w:val="000000"/>
                <w:kern w:val="0"/>
                <w:sz w:val="16"/>
                <w:szCs w:val="16"/>
                <w14:ligatures w14:val="none"/>
              </w:rPr>
            </w:pPr>
          </w:p>
          <w:p w14:paraId="075AA7EA" w14:textId="1F857C7B" w:rsidR="00D83119" w:rsidRPr="00A71CA1" w:rsidRDefault="00D83119" w:rsidP="008C1605">
            <w:pPr>
              <w:jc w:val="center"/>
              <w:rPr>
                <w:rFonts w:ascii="Verdana" w:eastAsia="Times New Roman" w:hAnsi="Verdana"/>
                <w:b/>
                <w:bCs/>
                <w:color w:val="000000"/>
                <w:kern w:val="0"/>
                <w:sz w:val="16"/>
                <w:szCs w:val="16"/>
                <w14:ligatures w14:val="none"/>
              </w:rPr>
            </w:pPr>
          </w:p>
        </w:tc>
        <w:tc>
          <w:tcPr>
            <w:tcW w:w="1418" w:type="dxa"/>
            <w:tcBorders>
              <w:top w:val="single" w:sz="4" w:space="0" w:color="000000"/>
              <w:left w:val="single" w:sz="4" w:space="0" w:color="000000"/>
              <w:bottom w:val="single" w:sz="4" w:space="0" w:color="000000"/>
              <w:right w:val="single" w:sz="4" w:space="0" w:color="000000"/>
            </w:tcBorders>
          </w:tcPr>
          <w:p w14:paraId="62DCB6E3" w14:textId="77777777" w:rsidR="00D83119" w:rsidRDefault="00D83119" w:rsidP="008C1605">
            <w:pPr>
              <w:jc w:val="center"/>
              <w:rPr>
                <w:rFonts w:ascii="Verdana" w:eastAsia="Times New Roman" w:hAnsi="Verdana"/>
                <w:b/>
                <w:bCs/>
                <w:color w:val="000000"/>
                <w:kern w:val="0"/>
                <w:sz w:val="16"/>
                <w:szCs w:val="16"/>
                <w14:ligatures w14:val="none"/>
              </w:rPr>
            </w:pPr>
          </w:p>
          <w:p w14:paraId="7BF110F7" w14:textId="77777777" w:rsidR="009A064B" w:rsidRDefault="009A064B" w:rsidP="008C1605">
            <w:pPr>
              <w:jc w:val="center"/>
              <w:rPr>
                <w:rFonts w:ascii="Verdana" w:eastAsia="Times New Roman" w:hAnsi="Verdana"/>
                <w:b/>
                <w:bCs/>
                <w:color w:val="000000"/>
                <w:kern w:val="0"/>
                <w:sz w:val="16"/>
                <w:szCs w:val="16"/>
                <w14:ligatures w14:val="none"/>
              </w:rPr>
            </w:pPr>
          </w:p>
          <w:p w14:paraId="35F6E2C3" w14:textId="344D4651" w:rsidR="00170209" w:rsidRPr="009A064B" w:rsidRDefault="009A064B" w:rsidP="008C1605">
            <w:pPr>
              <w:jc w:val="center"/>
              <w:rPr>
                <w:rFonts w:ascii="Verdana" w:eastAsia="Times New Roman" w:hAnsi="Verdana"/>
                <w:b/>
                <w:bCs/>
                <w:color w:val="000000"/>
                <w:kern w:val="0"/>
                <w:sz w:val="20"/>
                <w:szCs w:val="20"/>
                <w14:ligatures w14:val="none"/>
              </w:rPr>
            </w:pPr>
            <w:r w:rsidRPr="009A064B">
              <w:rPr>
                <w:rFonts w:ascii="Verdana" w:eastAsia="Times New Roman" w:hAnsi="Verdana"/>
                <w:b/>
                <w:bCs/>
                <w:color w:val="000000"/>
                <w:kern w:val="0"/>
                <w:sz w:val="20"/>
                <w:szCs w:val="20"/>
                <w14:ligatures w14:val="none"/>
              </w:rPr>
              <w:t>4.4</w:t>
            </w:r>
          </w:p>
        </w:tc>
      </w:tr>
      <w:tr w:rsidR="00E8640C" w:rsidRPr="00A71CA1" w14:paraId="326EBE74" w14:textId="5B663213"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9A91A" w14:textId="695CD495" w:rsidR="00D83119" w:rsidRPr="0053278F" w:rsidRDefault="005C4813" w:rsidP="009A064B">
            <w:pPr>
              <w:pStyle w:val="Prrafodelista"/>
              <w:numPr>
                <w:ilvl w:val="0"/>
                <w:numId w:val="58"/>
              </w:numPr>
              <w:rPr>
                <w:rFonts w:ascii="Verdana" w:eastAsia="Times New Roman" w:hAnsi="Verdana"/>
                <w:b/>
                <w:bCs/>
                <w:kern w:val="0"/>
                <w:sz w:val="20"/>
                <w:szCs w:val="20"/>
                <w14:ligatures w14:val="none"/>
              </w:rPr>
            </w:pPr>
            <w:r w:rsidRPr="0053278F">
              <w:rPr>
                <w:rFonts w:ascii="Verdana" w:eastAsia="Times New Roman" w:hAnsi="Verdana"/>
                <w:b/>
                <w:bCs/>
                <w:kern w:val="0"/>
                <w:sz w:val="20"/>
                <w:szCs w:val="20"/>
                <w14:ligatures w14:val="none"/>
              </w:rPr>
              <w:lastRenderedPageBreak/>
              <w:t>Pedagogía</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99CA2" w14:textId="140903CC" w:rsidR="0053278F" w:rsidRPr="0053278F" w:rsidRDefault="0053278F" w:rsidP="0053278F">
            <w:pPr>
              <w:pStyle w:val="Prrafodelista"/>
              <w:numPr>
                <w:ilvl w:val="0"/>
                <w:numId w:val="55"/>
              </w:numPr>
              <w:jc w:val="both"/>
              <w:rPr>
                <w:rFonts w:ascii="Verdana" w:hAnsi="Verdana"/>
                <w:sz w:val="20"/>
                <w:szCs w:val="20"/>
              </w:rPr>
            </w:pPr>
            <w:r w:rsidRPr="0053278F">
              <w:rPr>
                <w:rFonts w:ascii="Verdana" w:hAnsi="Verdana"/>
                <w:b/>
                <w:bCs/>
                <w:sz w:val="20"/>
                <w:szCs w:val="20"/>
              </w:rPr>
              <w:t>Facilidad de Aprendizaje y Sintaxis</w:t>
            </w:r>
            <w:r w:rsidRPr="0053278F">
              <w:rPr>
                <w:rFonts w:ascii="Verdana" w:hAnsi="Verdana"/>
                <w:sz w:val="20"/>
                <w:szCs w:val="20"/>
              </w:rPr>
              <w:t xml:space="preserve">: La sintaxis de </w:t>
            </w:r>
            <w:proofErr w:type="spellStart"/>
            <w:r w:rsidRPr="0053278F">
              <w:rPr>
                <w:rFonts w:ascii="Verdana" w:hAnsi="Verdana"/>
                <w:b/>
                <w:bCs/>
                <w:sz w:val="20"/>
                <w:szCs w:val="20"/>
              </w:rPr>
              <w:t>Objective</w:t>
            </w:r>
            <w:proofErr w:type="spellEnd"/>
            <w:r w:rsidRPr="0053278F">
              <w:rPr>
                <w:rFonts w:ascii="Verdana" w:hAnsi="Verdana"/>
                <w:b/>
                <w:bCs/>
                <w:sz w:val="20"/>
                <w:szCs w:val="20"/>
              </w:rPr>
              <w:t>-C</w:t>
            </w:r>
            <w:r w:rsidRPr="0053278F">
              <w:rPr>
                <w:rFonts w:ascii="Verdana" w:hAnsi="Verdana"/>
                <w:sz w:val="20"/>
                <w:szCs w:val="20"/>
              </w:rPr>
              <w:t xml:space="preserve"> es compleja y puede resultar difícil de entender para los principiantes. Su mezcla de código basado en </w:t>
            </w:r>
            <w:r w:rsidRPr="0053278F">
              <w:rPr>
                <w:rFonts w:ascii="Verdana" w:hAnsi="Verdana"/>
                <w:b/>
                <w:bCs/>
                <w:sz w:val="20"/>
                <w:szCs w:val="20"/>
              </w:rPr>
              <w:t>C</w:t>
            </w:r>
            <w:r w:rsidRPr="0053278F">
              <w:rPr>
                <w:rFonts w:ascii="Verdana" w:hAnsi="Verdana"/>
                <w:sz w:val="20"/>
                <w:szCs w:val="20"/>
              </w:rPr>
              <w:t xml:space="preserve"> y programación orientada a objetos, combinada con el uso de punteros y el despacho dinámico de mensajes, hace que aprender este lenguaje sea un desafío. Además, la necesidad de comprender el manejo manual de memoria (aunque </w:t>
            </w:r>
            <w:r w:rsidRPr="0053278F">
              <w:rPr>
                <w:rFonts w:ascii="Verdana" w:hAnsi="Verdana"/>
                <w:b/>
                <w:bCs/>
                <w:sz w:val="20"/>
                <w:szCs w:val="20"/>
              </w:rPr>
              <w:t>ARC</w:t>
            </w:r>
            <w:r w:rsidRPr="0053278F">
              <w:rPr>
                <w:rFonts w:ascii="Verdana" w:hAnsi="Verdana"/>
                <w:sz w:val="20"/>
                <w:szCs w:val="20"/>
              </w:rPr>
              <w:t xml:space="preserve"> facilita este proceso) puede aumentar la curva de aprendizaje. En cambio, </w:t>
            </w:r>
            <w:r w:rsidRPr="0053278F">
              <w:rPr>
                <w:rFonts w:ascii="Verdana" w:hAnsi="Verdana"/>
                <w:b/>
                <w:bCs/>
                <w:sz w:val="20"/>
                <w:szCs w:val="20"/>
              </w:rPr>
              <w:t>C#</w:t>
            </w:r>
            <w:r w:rsidRPr="0053278F">
              <w:rPr>
                <w:rFonts w:ascii="Verdana" w:hAnsi="Verdana"/>
                <w:sz w:val="20"/>
                <w:szCs w:val="20"/>
              </w:rPr>
              <w:t xml:space="preserve"> ofrece una sintaxis moderna, clara y estructurada, alineada con lenguajes populares como </w:t>
            </w:r>
            <w:r w:rsidRPr="0053278F">
              <w:rPr>
                <w:rFonts w:ascii="Verdana" w:hAnsi="Verdana"/>
                <w:b/>
                <w:bCs/>
                <w:sz w:val="20"/>
                <w:szCs w:val="20"/>
              </w:rPr>
              <w:t>Java</w:t>
            </w:r>
            <w:r w:rsidRPr="0053278F">
              <w:rPr>
                <w:rFonts w:ascii="Verdana" w:hAnsi="Verdana"/>
                <w:sz w:val="20"/>
                <w:szCs w:val="20"/>
              </w:rPr>
              <w:t xml:space="preserve"> y </w:t>
            </w:r>
            <w:r w:rsidRPr="0053278F">
              <w:rPr>
                <w:rFonts w:ascii="Verdana" w:hAnsi="Verdana"/>
                <w:b/>
                <w:bCs/>
                <w:sz w:val="20"/>
                <w:szCs w:val="20"/>
              </w:rPr>
              <w:t>C++</w:t>
            </w:r>
            <w:r w:rsidRPr="0053278F">
              <w:rPr>
                <w:rFonts w:ascii="Verdana" w:hAnsi="Verdana"/>
                <w:sz w:val="20"/>
                <w:szCs w:val="20"/>
              </w:rPr>
              <w:t>. Su enfoque orientado a objetos es intuitivo, y la falta de complejidad innecesaria en la definición de clases y objetos lo hace más accesible para los nuevos programadores.</w:t>
            </w:r>
          </w:p>
          <w:p w14:paraId="746ABB28" w14:textId="77777777" w:rsidR="0053278F" w:rsidRPr="0053278F" w:rsidRDefault="0053278F" w:rsidP="0053278F">
            <w:pPr>
              <w:pStyle w:val="Prrafodelista"/>
              <w:numPr>
                <w:ilvl w:val="0"/>
                <w:numId w:val="55"/>
              </w:numPr>
              <w:jc w:val="both"/>
              <w:rPr>
                <w:rFonts w:ascii="Verdana" w:hAnsi="Verdana"/>
                <w:sz w:val="20"/>
                <w:szCs w:val="20"/>
              </w:rPr>
            </w:pPr>
            <w:r w:rsidRPr="0053278F">
              <w:rPr>
                <w:rFonts w:ascii="Verdana" w:hAnsi="Verdana"/>
                <w:b/>
                <w:bCs/>
                <w:sz w:val="20"/>
                <w:szCs w:val="20"/>
              </w:rPr>
              <w:t>Documentación y Recursos Educativos</w:t>
            </w:r>
            <w:r w:rsidRPr="0053278F">
              <w:rPr>
                <w:rFonts w:ascii="Verdana" w:hAnsi="Verdana"/>
                <w:sz w:val="20"/>
                <w:szCs w:val="20"/>
              </w:rPr>
              <w:t xml:space="preserve">: La disponibilidad de recursos educativos para </w:t>
            </w:r>
            <w:proofErr w:type="spellStart"/>
            <w:r w:rsidRPr="0053278F">
              <w:rPr>
                <w:rFonts w:ascii="Verdana" w:hAnsi="Verdana"/>
                <w:b/>
                <w:bCs/>
                <w:sz w:val="20"/>
                <w:szCs w:val="20"/>
              </w:rPr>
              <w:t>Objective</w:t>
            </w:r>
            <w:proofErr w:type="spellEnd"/>
            <w:r w:rsidRPr="0053278F">
              <w:rPr>
                <w:rFonts w:ascii="Verdana" w:hAnsi="Verdana"/>
                <w:b/>
                <w:bCs/>
                <w:sz w:val="20"/>
                <w:szCs w:val="20"/>
              </w:rPr>
              <w:t>-C</w:t>
            </w:r>
            <w:r w:rsidRPr="0053278F">
              <w:rPr>
                <w:rFonts w:ascii="Verdana" w:hAnsi="Verdana"/>
                <w:sz w:val="20"/>
                <w:szCs w:val="20"/>
              </w:rPr>
              <w:t xml:space="preserve"> ha disminuido en los últimos años, ya que muchos desarrolladores ahora optan por </w:t>
            </w:r>
            <w:r w:rsidRPr="0053278F">
              <w:rPr>
                <w:rFonts w:ascii="Verdana" w:hAnsi="Verdana"/>
                <w:b/>
                <w:bCs/>
                <w:sz w:val="20"/>
                <w:szCs w:val="20"/>
              </w:rPr>
              <w:t>Swift</w:t>
            </w:r>
            <w:r w:rsidRPr="0053278F">
              <w:rPr>
                <w:rFonts w:ascii="Verdana" w:hAnsi="Verdana"/>
                <w:sz w:val="20"/>
                <w:szCs w:val="20"/>
              </w:rPr>
              <w:t xml:space="preserve">. Aunque hay documentación en línea y libros, estos recursos tienden a estar enfocados en desarrolladores experimentados que ya están inmersos en el ecosistema Apple. En contraste, </w:t>
            </w:r>
            <w:r w:rsidRPr="0053278F">
              <w:rPr>
                <w:rFonts w:ascii="Verdana" w:hAnsi="Verdana"/>
                <w:b/>
                <w:bCs/>
                <w:sz w:val="20"/>
                <w:szCs w:val="20"/>
              </w:rPr>
              <w:t>C#</w:t>
            </w:r>
            <w:r w:rsidRPr="0053278F">
              <w:rPr>
                <w:rFonts w:ascii="Verdana" w:hAnsi="Verdana"/>
                <w:sz w:val="20"/>
                <w:szCs w:val="20"/>
              </w:rPr>
              <w:t xml:space="preserve"> </w:t>
            </w:r>
            <w:r w:rsidRPr="0053278F">
              <w:rPr>
                <w:rFonts w:ascii="Verdana" w:hAnsi="Verdana"/>
                <w:sz w:val="20"/>
                <w:szCs w:val="20"/>
              </w:rPr>
              <w:lastRenderedPageBreak/>
              <w:t xml:space="preserve">cuenta con una vasta cantidad de recursos educativos, tutoriales y documentación oficial, en gran parte debido a su amplia adopción en la industria del software. Con plataformas como </w:t>
            </w:r>
            <w:r w:rsidRPr="0053278F">
              <w:rPr>
                <w:rFonts w:ascii="Verdana" w:hAnsi="Verdana"/>
                <w:b/>
                <w:bCs/>
                <w:sz w:val="20"/>
                <w:szCs w:val="20"/>
              </w:rPr>
              <w:t xml:space="preserve">Microsoft </w:t>
            </w:r>
            <w:proofErr w:type="spellStart"/>
            <w:r w:rsidRPr="0053278F">
              <w:rPr>
                <w:rFonts w:ascii="Verdana" w:hAnsi="Verdana"/>
                <w:b/>
                <w:bCs/>
                <w:sz w:val="20"/>
                <w:szCs w:val="20"/>
              </w:rPr>
              <w:t>Learn</w:t>
            </w:r>
            <w:proofErr w:type="spellEnd"/>
            <w:r w:rsidRPr="0053278F">
              <w:rPr>
                <w:rFonts w:ascii="Verdana" w:hAnsi="Verdana"/>
                <w:sz w:val="20"/>
                <w:szCs w:val="20"/>
              </w:rPr>
              <w:t xml:space="preserve"> y una comunidad activa en foros y redes sociales, </w:t>
            </w:r>
            <w:r w:rsidRPr="0053278F">
              <w:rPr>
                <w:rFonts w:ascii="Verdana" w:hAnsi="Verdana"/>
                <w:b/>
                <w:bCs/>
                <w:sz w:val="20"/>
                <w:szCs w:val="20"/>
              </w:rPr>
              <w:t>C#</w:t>
            </w:r>
            <w:r w:rsidRPr="0053278F">
              <w:rPr>
                <w:rFonts w:ascii="Verdana" w:hAnsi="Verdana"/>
                <w:sz w:val="20"/>
                <w:szCs w:val="20"/>
              </w:rPr>
              <w:t xml:space="preserve"> es mucho más accesible para los principiantes, lo que facilita su aprendizaje y enseñanza.</w:t>
            </w:r>
          </w:p>
          <w:p w14:paraId="3D9AD23C" w14:textId="77777777" w:rsidR="0053278F" w:rsidRPr="0053278F" w:rsidRDefault="0053278F" w:rsidP="0053278F">
            <w:pPr>
              <w:pStyle w:val="Prrafodelista"/>
              <w:numPr>
                <w:ilvl w:val="0"/>
                <w:numId w:val="55"/>
              </w:numPr>
              <w:jc w:val="both"/>
              <w:rPr>
                <w:rFonts w:ascii="Verdana" w:hAnsi="Verdana"/>
                <w:sz w:val="20"/>
                <w:szCs w:val="20"/>
              </w:rPr>
            </w:pPr>
            <w:r w:rsidRPr="0053278F">
              <w:rPr>
                <w:rFonts w:ascii="Verdana" w:hAnsi="Verdana"/>
                <w:b/>
                <w:bCs/>
                <w:sz w:val="20"/>
                <w:szCs w:val="20"/>
              </w:rPr>
              <w:t>Entornos de Desarrollo Integrado (IDE) y Herramientas de Soporte</w:t>
            </w:r>
            <w:r w:rsidRPr="0053278F">
              <w:rPr>
                <w:rFonts w:ascii="Verdana" w:hAnsi="Verdana"/>
                <w:sz w:val="20"/>
                <w:szCs w:val="20"/>
              </w:rPr>
              <w:t xml:space="preserve">: </w:t>
            </w:r>
            <w:proofErr w:type="spellStart"/>
            <w:r w:rsidRPr="0053278F">
              <w:rPr>
                <w:rFonts w:ascii="Verdana" w:hAnsi="Verdana"/>
                <w:b/>
                <w:bCs/>
                <w:sz w:val="20"/>
                <w:szCs w:val="20"/>
              </w:rPr>
              <w:t>Objective</w:t>
            </w:r>
            <w:proofErr w:type="spellEnd"/>
            <w:r w:rsidRPr="0053278F">
              <w:rPr>
                <w:rFonts w:ascii="Verdana" w:hAnsi="Verdana"/>
                <w:b/>
                <w:bCs/>
                <w:sz w:val="20"/>
                <w:szCs w:val="20"/>
              </w:rPr>
              <w:t>-C</w:t>
            </w:r>
            <w:r w:rsidRPr="0053278F">
              <w:rPr>
                <w:rFonts w:ascii="Verdana" w:hAnsi="Verdana"/>
                <w:sz w:val="20"/>
                <w:szCs w:val="20"/>
              </w:rPr>
              <w:t xml:space="preserve"> depende en gran medida de </w:t>
            </w:r>
            <w:proofErr w:type="spellStart"/>
            <w:r w:rsidRPr="0053278F">
              <w:rPr>
                <w:rFonts w:ascii="Verdana" w:hAnsi="Verdana"/>
                <w:b/>
                <w:bCs/>
                <w:sz w:val="20"/>
                <w:szCs w:val="20"/>
              </w:rPr>
              <w:t>Xcode</w:t>
            </w:r>
            <w:proofErr w:type="spellEnd"/>
            <w:r w:rsidRPr="0053278F">
              <w:rPr>
                <w:rFonts w:ascii="Verdana" w:hAnsi="Verdana"/>
                <w:sz w:val="20"/>
                <w:szCs w:val="20"/>
              </w:rPr>
              <w:t xml:space="preserve">, un entorno de desarrollo potente pero exclusivo de los sistemas operativos de Apple. Aunque </w:t>
            </w:r>
            <w:proofErr w:type="spellStart"/>
            <w:r w:rsidRPr="0053278F">
              <w:rPr>
                <w:rFonts w:ascii="Verdana" w:hAnsi="Verdana"/>
                <w:b/>
                <w:bCs/>
                <w:sz w:val="20"/>
                <w:szCs w:val="20"/>
              </w:rPr>
              <w:t>Xcode</w:t>
            </w:r>
            <w:proofErr w:type="spellEnd"/>
            <w:r w:rsidRPr="0053278F">
              <w:rPr>
                <w:rFonts w:ascii="Verdana" w:hAnsi="Verdana"/>
                <w:sz w:val="20"/>
                <w:szCs w:val="20"/>
              </w:rPr>
              <w:t xml:space="preserve"> ofrece muchas herramientas útiles, su curva de aprendizaje es más empinada para quienes no están familiarizados con el ecosistema de Apple. En cambio, </w:t>
            </w:r>
            <w:r w:rsidRPr="0053278F">
              <w:rPr>
                <w:rFonts w:ascii="Verdana" w:hAnsi="Verdana"/>
                <w:b/>
                <w:bCs/>
                <w:sz w:val="20"/>
                <w:szCs w:val="20"/>
              </w:rPr>
              <w:t>C#</w:t>
            </w:r>
            <w:r w:rsidRPr="0053278F">
              <w:rPr>
                <w:rFonts w:ascii="Verdana" w:hAnsi="Verdana"/>
                <w:sz w:val="20"/>
                <w:szCs w:val="20"/>
              </w:rPr>
              <w:t xml:space="preserve"> es compatible con </w:t>
            </w:r>
            <w:r w:rsidRPr="0053278F">
              <w:rPr>
                <w:rFonts w:ascii="Verdana" w:hAnsi="Verdana"/>
                <w:b/>
                <w:bCs/>
                <w:sz w:val="20"/>
                <w:szCs w:val="20"/>
              </w:rPr>
              <w:t>Visual Studio</w:t>
            </w:r>
            <w:r w:rsidRPr="0053278F">
              <w:rPr>
                <w:rFonts w:ascii="Verdana" w:hAnsi="Verdana"/>
                <w:sz w:val="20"/>
                <w:szCs w:val="20"/>
              </w:rPr>
              <w:t xml:space="preserve">, uno de los IDE más populares y completos. </w:t>
            </w:r>
            <w:r w:rsidRPr="0053278F">
              <w:rPr>
                <w:rFonts w:ascii="Verdana" w:hAnsi="Verdana"/>
                <w:b/>
                <w:bCs/>
                <w:sz w:val="20"/>
                <w:szCs w:val="20"/>
              </w:rPr>
              <w:t>Visual Studio</w:t>
            </w:r>
            <w:r w:rsidRPr="0053278F">
              <w:rPr>
                <w:rFonts w:ascii="Verdana" w:hAnsi="Verdana"/>
                <w:sz w:val="20"/>
                <w:szCs w:val="20"/>
              </w:rPr>
              <w:t xml:space="preserve"> no solo ofrece herramientas de depuración, análisis de código y sugerencias contextuales, sino que también es multiplataforma a través de </w:t>
            </w:r>
            <w:r w:rsidRPr="0053278F">
              <w:rPr>
                <w:rFonts w:ascii="Verdana" w:hAnsi="Verdana"/>
                <w:b/>
                <w:bCs/>
                <w:sz w:val="20"/>
                <w:szCs w:val="20"/>
              </w:rPr>
              <w:t xml:space="preserve">Visual Studio </w:t>
            </w:r>
            <w:proofErr w:type="spellStart"/>
            <w:r w:rsidRPr="0053278F">
              <w:rPr>
                <w:rFonts w:ascii="Verdana" w:hAnsi="Verdana"/>
                <w:b/>
                <w:bCs/>
                <w:sz w:val="20"/>
                <w:szCs w:val="20"/>
              </w:rPr>
              <w:t>Code</w:t>
            </w:r>
            <w:proofErr w:type="spellEnd"/>
            <w:r w:rsidRPr="0053278F">
              <w:rPr>
                <w:rFonts w:ascii="Verdana" w:hAnsi="Verdana"/>
                <w:sz w:val="20"/>
                <w:szCs w:val="20"/>
              </w:rPr>
              <w:t xml:space="preserve">. La accesibilidad de </w:t>
            </w:r>
            <w:r w:rsidRPr="0053278F">
              <w:rPr>
                <w:rFonts w:ascii="Verdana" w:hAnsi="Verdana"/>
                <w:b/>
                <w:bCs/>
                <w:sz w:val="20"/>
                <w:szCs w:val="20"/>
              </w:rPr>
              <w:t>Visual Studio</w:t>
            </w:r>
            <w:r w:rsidRPr="0053278F">
              <w:rPr>
                <w:rFonts w:ascii="Verdana" w:hAnsi="Verdana"/>
                <w:sz w:val="20"/>
                <w:szCs w:val="20"/>
              </w:rPr>
              <w:t xml:space="preserve"> y su diseño amigable facilitan la experiencia de aprendizaje, tanto para estudiantes como para educadores.</w:t>
            </w:r>
          </w:p>
          <w:p w14:paraId="76680880" w14:textId="74A732B9" w:rsidR="0053278F" w:rsidRPr="0053278F" w:rsidRDefault="0053278F" w:rsidP="0053278F">
            <w:pPr>
              <w:pStyle w:val="Prrafodelista"/>
              <w:numPr>
                <w:ilvl w:val="0"/>
                <w:numId w:val="55"/>
              </w:numPr>
              <w:jc w:val="both"/>
              <w:rPr>
                <w:rFonts w:ascii="Verdana" w:hAnsi="Verdana"/>
                <w:sz w:val="20"/>
                <w:szCs w:val="20"/>
              </w:rPr>
            </w:pPr>
            <w:r w:rsidRPr="0053278F">
              <w:rPr>
                <w:rFonts w:ascii="Verdana" w:hAnsi="Verdana"/>
                <w:b/>
                <w:bCs/>
                <w:sz w:val="20"/>
                <w:szCs w:val="20"/>
              </w:rPr>
              <w:t>Popularidad y Comunidad de Aprendizaje</w:t>
            </w:r>
            <w:r w:rsidRPr="0053278F">
              <w:rPr>
                <w:rFonts w:ascii="Verdana" w:hAnsi="Verdana"/>
                <w:sz w:val="20"/>
                <w:szCs w:val="20"/>
              </w:rPr>
              <w:t xml:space="preserve">: Aunque </w:t>
            </w:r>
            <w:proofErr w:type="spellStart"/>
            <w:r w:rsidRPr="0053278F">
              <w:rPr>
                <w:rFonts w:ascii="Verdana" w:hAnsi="Verdana"/>
                <w:b/>
                <w:bCs/>
                <w:sz w:val="20"/>
                <w:szCs w:val="20"/>
              </w:rPr>
              <w:t>Objective</w:t>
            </w:r>
            <w:proofErr w:type="spellEnd"/>
            <w:r w:rsidRPr="0053278F">
              <w:rPr>
                <w:rFonts w:ascii="Verdana" w:hAnsi="Verdana"/>
                <w:b/>
                <w:bCs/>
                <w:sz w:val="20"/>
                <w:szCs w:val="20"/>
              </w:rPr>
              <w:t>-C</w:t>
            </w:r>
            <w:r w:rsidRPr="0053278F">
              <w:rPr>
                <w:rFonts w:ascii="Verdana" w:hAnsi="Verdana"/>
                <w:sz w:val="20"/>
                <w:szCs w:val="20"/>
              </w:rPr>
              <w:t xml:space="preserve"> fue muy popular en su época, su relevancia ha disminuido con el crecimiento de </w:t>
            </w:r>
            <w:r w:rsidRPr="0053278F">
              <w:rPr>
                <w:rFonts w:ascii="Verdana" w:hAnsi="Verdana"/>
                <w:b/>
                <w:bCs/>
                <w:sz w:val="20"/>
                <w:szCs w:val="20"/>
              </w:rPr>
              <w:t>Swift</w:t>
            </w:r>
            <w:r w:rsidRPr="0053278F">
              <w:rPr>
                <w:rFonts w:ascii="Verdana" w:hAnsi="Verdana"/>
                <w:sz w:val="20"/>
                <w:szCs w:val="20"/>
              </w:rPr>
              <w:t xml:space="preserve">. Esto ha llevado a una reducción en la base de usuarios novatos y la disponibilidad de recursos educativos. Además, la comunidad de </w:t>
            </w:r>
            <w:proofErr w:type="spellStart"/>
            <w:r w:rsidRPr="0053278F">
              <w:rPr>
                <w:rFonts w:ascii="Verdana" w:hAnsi="Verdana"/>
                <w:b/>
                <w:bCs/>
                <w:sz w:val="20"/>
                <w:szCs w:val="20"/>
              </w:rPr>
              <w:t>Objective</w:t>
            </w:r>
            <w:proofErr w:type="spellEnd"/>
            <w:r w:rsidRPr="0053278F">
              <w:rPr>
                <w:rFonts w:ascii="Verdana" w:hAnsi="Verdana"/>
                <w:b/>
                <w:bCs/>
                <w:sz w:val="20"/>
                <w:szCs w:val="20"/>
              </w:rPr>
              <w:t>-C</w:t>
            </w:r>
            <w:r w:rsidRPr="0053278F">
              <w:rPr>
                <w:rFonts w:ascii="Verdana" w:hAnsi="Verdana"/>
                <w:sz w:val="20"/>
                <w:szCs w:val="20"/>
              </w:rPr>
              <w:t xml:space="preserve"> es más limitada en comparación con otros lenguajes. Por otro lado, </w:t>
            </w:r>
            <w:r w:rsidRPr="0053278F">
              <w:rPr>
                <w:rFonts w:ascii="Verdana" w:hAnsi="Verdana"/>
                <w:b/>
                <w:bCs/>
                <w:sz w:val="20"/>
                <w:szCs w:val="20"/>
              </w:rPr>
              <w:t>C#</w:t>
            </w:r>
            <w:r w:rsidRPr="0053278F">
              <w:rPr>
                <w:rFonts w:ascii="Verdana" w:hAnsi="Verdana"/>
                <w:sz w:val="20"/>
                <w:szCs w:val="20"/>
              </w:rPr>
              <w:t xml:space="preserve"> sigue siendo uno de los lenguajes más populares y cuenta con una comunidad global activa. Con un gran número de desarrolladores, foros, grupos de usuarios y tutoriales en línea, los nuevos programadores pueden fácilmente encontrar apoyo y recursos educativos. Esto hace que </w:t>
            </w:r>
            <w:r w:rsidRPr="0053278F">
              <w:rPr>
                <w:rFonts w:ascii="Verdana" w:hAnsi="Verdana"/>
                <w:b/>
                <w:bCs/>
                <w:sz w:val="20"/>
                <w:szCs w:val="20"/>
              </w:rPr>
              <w:t>C#</w:t>
            </w:r>
            <w:r w:rsidRPr="0053278F">
              <w:rPr>
                <w:rFonts w:ascii="Verdana" w:hAnsi="Verdana"/>
                <w:sz w:val="20"/>
                <w:szCs w:val="20"/>
              </w:rPr>
              <w:t xml:space="preserve"> sea una opción más atractiva para aquellos que comienzan a aprender a programar.</w:t>
            </w:r>
          </w:p>
          <w:p w14:paraId="3548FBAD" w14:textId="3425DACB" w:rsidR="005C4813" w:rsidRPr="009A064B" w:rsidRDefault="0053278F" w:rsidP="009A064B">
            <w:pPr>
              <w:pStyle w:val="Prrafodelista"/>
              <w:numPr>
                <w:ilvl w:val="0"/>
                <w:numId w:val="55"/>
              </w:numPr>
              <w:jc w:val="both"/>
              <w:rPr>
                <w:rFonts w:ascii="Verdana" w:hAnsi="Verdana"/>
                <w:sz w:val="20"/>
                <w:szCs w:val="20"/>
              </w:rPr>
            </w:pPr>
            <w:r w:rsidRPr="0053278F">
              <w:rPr>
                <w:rFonts w:ascii="Verdana" w:hAnsi="Verdana"/>
                <w:b/>
                <w:bCs/>
                <w:sz w:val="20"/>
                <w:szCs w:val="20"/>
              </w:rPr>
              <w:t>Enfoque en la Programación Orientada a Objetos (OOP)</w:t>
            </w:r>
            <w:r w:rsidRPr="0053278F">
              <w:rPr>
                <w:rFonts w:ascii="Verdana" w:hAnsi="Verdana"/>
                <w:sz w:val="20"/>
                <w:szCs w:val="20"/>
              </w:rPr>
              <w:t xml:space="preserve">: </w:t>
            </w:r>
            <w:proofErr w:type="spellStart"/>
            <w:r w:rsidRPr="0053278F">
              <w:rPr>
                <w:rFonts w:ascii="Verdana" w:hAnsi="Verdana"/>
                <w:b/>
                <w:bCs/>
                <w:sz w:val="20"/>
                <w:szCs w:val="20"/>
              </w:rPr>
              <w:t>Objective</w:t>
            </w:r>
            <w:proofErr w:type="spellEnd"/>
            <w:r w:rsidRPr="0053278F">
              <w:rPr>
                <w:rFonts w:ascii="Verdana" w:hAnsi="Verdana"/>
                <w:b/>
                <w:bCs/>
                <w:sz w:val="20"/>
                <w:szCs w:val="20"/>
              </w:rPr>
              <w:t>-C</w:t>
            </w:r>
            <w:r w:rsidRPr="0053278F">
              <w:rPr>
                <w:rFonts w:ascii="Verdana" w:hAnsi="Verdana"/>
                <w:sz w:val="20"/>
                <w:szCs w:val="20"/>
              </w:rPr>
              <w:t xml:space="preserve"> implementa programación orientada a objetos, pero su enfoque se ve condicionado por la influencia de </w:t>
            </w:r>
            <w:r w:rsidRPr="0053278F">
              <w:rPr>
                <w:rFonts w:ascii="Verdana" w:hAnsi="Verdana"/>
                <w:b/>
                <w:bCs/>
                <w:sz w:val="20"/>
                <w:szCs w:val="20"/>
              </w:rPr>
              <w:t>C</w:t>
            </w:r>
            <w:r w:rsidRPr="0053278F">
              <w:rPr>
                <w:rFonts w:ascii="Verdana" w:hAnsi="Verdana"/>
                <w:sz w:val="20"/>
                <w:szCs w:val="20"/>
              </w:rPr>
              <w:t xml:space="preserve">. Esto puede complicar </w:t>
            </w:r>
            <w:r w:rsidRPr="0053278F">
              <w:rPr>
                <w:rFonts w:ascii="Verdana" w:hAnsi="Verdana"/>
                <w:sz w:val="20"/>
                <w:szCs w:val="20"/>
              </w:rPr>
              <w:lastRenderedPageBreak/>
              <w:t xml:space="preserve">la enseñanza de los conceptos fundamentales de OOP, ya que los principiantes deben comprender cómo funcionan los punteros y el despacho dinámico de mensajes, lo que agrega complejidad al proceso. En cambio, </w:t>
            </w:r>
            <w:r w:rsidRPr="0053278F">
              <w:rPr>
                <w:rFonts w:ascii="Verdana" w:hAnsi="Verdana"/>
                <w:b/>
                <w:bCs/>
                <w:sz w:val="20"/>
                <w:szCs w:val="20"/>
              </w:rPr>
              <w:t>C#</w:t>
            </w:r>
            <w:r w:rsidRPr="0053278F">
              <w:rPr>
                <w:rFonts w:ascii="Verdana" w:hAnsi="Verdana"/>
                <w:sz w:val="20"/>
                <w:szCs w:val="20"/>
              </w:rPr>
              <w:t xml:space="preserve"> fue diseñado desde el principio para ser un lenguaje orientado a objetos puro, lo que hace que conceptos como clases, objetos, herencia, y polimorfismo sean más fáciles de entender. Su estructura limpia y moderna en cuanto a OOP permite que los estudiantes aprendan estos principios de manera más directa, lo que facilita su enseñanza.</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316DE" w14:textId="77777777" w:rsidR="00D83119" w:rsidRPr="005468F0" w:rsidRDefault="00D83119" w:rsidP="008C1605">
            <w:pPr>
              <w:jc w:val="center"/>
              <w:rPr>
                <w:rFonts w:ascii="Verdana" w:eastAsia="Times New Roman" w:hAnsi="Verdana"/>
                <w:b/>
                <w:bCs/>
                <w:color w:val="000000"/>
                <w:kern w:val="0"/>
                <w:sz w:val="20"/>
                <w:szCs w:val="20"/>
                <w14:ligatures w14:val="none"/>
              </w:rPr>
            </w:pPr>
          </w:p>
          <w:p w14:paraId="138132D8" w14:textId="77777777" w:rsidR="00D83119" w:rsidRPr="005468F0" w:rsidRDefault="00D83119" w:rsidP="00CB6B4B">
            <w:pPr>
              <w:rPr>
                <w:rFonts w:ascii="Verdana" w:eastAsia="Times New Roman" w:hAnsi="Verdana"/>
                <w:b/>
                <w:bCs/>
                <w:color w:val="000000"/>
                <w:kern w:val="0"/>
                <w:sz w:val="20"/>
                <w:szCs w:val="20"/>
                <w14:ligatures w14:val="none"/>
              </w:rPr>
            </w:pPr>
          </w:p>
          <w:p w14:paraId="4BEBDC49" w14:textId="00ECDA05" w:rsidR="00D83119" w:rsidRPr="005468F0" w:rsidRDefault="005468F0" w:rsidP="008C1605">
            <w:pPr>
              <w:jc w:val="center"/>
              <w:rPr>
                <w:rFonts w:ascii="Verdana" w:eastAsia="Times New Roman" w:hAnsi="Verdana"/>
                <w:b/>
                <w:bCs/>
                <w:color w:val="000000"/>
                <w:kern w:val="0"/>
                <w:sz w:val="20"/>
                <w:szCs w:val="20"/>
                <w14:ligatures w14:val="none"/>
              </w:rPr>
            </w:pPr>
            <w:r w:rsidRPr="005468F0">
              <w:rPr>
                <w:rFonts w:ascii="Verdana" w:eastAsia="Times New Roman" w:hAnsi="Verdana"/>
                <w:b/>
                <w:bCs/>
                <w:color w:val="000000"/>
                <w:kern w:val="0"/>
                <w:sz w:val="20"/>
                <w:szCs w:val="20"/>
                <w14:ligatures w14:val="none"/>
              </w:rPr>
              <w:t>3.</w:t>
            </w:r>
            <w:r>
              <w:rPr>
                <w:rFonts w:ascii="Verdana" w:eastAsia="Times New Roman" w:hAnsi="Verdana"/>
                <w:b/>
                <w:bCs/>
                <w:color w:val="000000"/>
                <w:kern w:val="0"/>
                <w:sz w:val="20"/>
                <w:szCs w:val="20"/>
                <w14:ligatures w14:val="none"/>
              </w:rPr>
              <w:t>4</w:t>
            </w:r>
          </w:p>
        </w:tc>
        <w:tc>
          <w:tcPr>
            <w:tcW w:w="1418" w:type="dxa"/>
            <w:tcBorders>
              <w:top w:val="single" w:sz="4" w:space="0" w:color="000000"/>
              <w:left w:val="single" w:sz="4" w:space="0" w:color="000000"/>
              <w:bottom w:val="single" w:sz="4" w:space="0" w:color="000000"/>
              <w:right w:val="single" w:sz="4" w:space="0" w:color="000000"/>
            </w:tcBorders>
          </w:tcPr>
          <w:p w14:paraId="746D7930" w14:textId="77777777" w:rsidR="00D83119" w:rsidRPr="005468F0" w:rsidRDefault="00D83119" w:rsidP="008C1605">
            <w:pPr>
              <w:jc w:val="center"/>
              <w:rPr>
                <w:rFonts w:ascii="Verdana" w:eastAsia="Times New Roman" w:hAnsi="Verdana"/>
                <w:b/>
                <w:bCs/>
                <w:color w:val="000000"/>
                <w:kern w:val="0"/>
                <w:sz w:val="20"/>
                <w:szCs w:val="20"/>
                <w14:ligatures w14:val="none"/>
              </w:rPr>
            </w:pPr>
          </w:p>
          <w:p w14:paraId="303E59C9" w14:textId="77777777" w:rsidR="00170209" w:rsidRPr="005468F0" w:rsidRDefault="00170209" w:rsidP="008C1605">
            <w:pPr>
              <w:jc w:val="center"/>
              <w:rPr>
                <w:rFonts w:ascii="Verdana" w:eastAsia="Times New Roman" w:hAnsi="Verdana"/>
                <w:b/>
                <w:bCs/>
                <w:color w:val="000000"/>
                <w:kern w:val="0"/>
                <w:sz w:val="20"/>
                <w:szCs w:val="20"/>
                <w14:ligatures w14:val="none"/>
              </w:rPr>
            </w:pPr>
          </w:p>
          <w:p w14:paraId="7A9BD791" w14:textId="1E5A4666" w:rsidR="005468F0" w:rsidRPr="005468F0" w:rsidRDefault="005468F0" w:rsidP="005468F0">
            <w:pPr>
              <w:jc w:val="center"/>
              <w:rPr>
                <w:rFonts w:ascii="Verdana" w:eastAsia="Times New Roman" w:hAnsi="Verdana"/>
                <w:b/>
                <w:bCs/>
                <w:sz w:val="20"/>
                <w:szCs w:val="20"/>
              </w:rPr>
            </w:pPr>
            <w:r w:rsidRPr="005468F0">
              <w:rPr>
                <w:rFonts w:ascii="Verdana" w:eastAsia="Times New Roman" w:hAnsi="Verdana"/>
                <w:b/>
                <w:bCs/>
                <w:sz w:val="20"/>
                <w:szCs w:val="20"/>
              </w:rPr>
              <w:t>4.5</w:t>
            </w:r>
          </w:p>
        </w:tc>
      </w:tr>
      <w:tr w:rsidR="00862D27" w:rsidRPr="00A71CA1" w14:paraId="06CE2CD7" w14:textId="77777777"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2AEEB" w14:textId="4CE40F54" w:rsidR="00047A7E" w:rsidRPr="0053278F" w:rsidRDefault="005C4813" w:rsidP="009A064B">
            <w:pPr>
              <w:pStyle w:val="Prrafodelista"/>
              <w:numPr>
                <w:ilvl w:val="0"/>
                <w:numId w:val="58"/>
              </w:numPr>
              <w:rPr>
                <w:rFonts w:ascii="Verdana" w:eastAsia="Times New Roman" w:hAnsi="Verdana"/>
                <w:b/>
                <w:bCs/>
                <w:kern w:val="0"/>
                <w:sz w:val="20"/>
                <w:szCs w:val="20"/>
                <w14:ligatures w14:val="none"/>
              </w:rPr>
            </w:pPr>
            <w:r w:rsidRPr="0053278F">
              <w:rPr>
                <w:rFonts w:ascii="Verdana" w:eastAsia="Times New Roman" w:hAnsi="Verdana"/>
                <w:b/>
                <w:bCs/>
                <w:kern w:val="0"/>
                <w:sz w:val="20"/>
                <w:szCs w:val="20"/>
                <w14:ligatures w14:val="none"/>
              </w:rPr>
              <w:lastRenderedPageBreak/>
              <w:t>Generalidad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E2C57B" w14:textId="187695FA" w:rsidR="00DC12B9" w:rsidRPr="009A064B" w:rsidRDefault="00DC12B9" w:rsidP="00DC12B9">
            <w:pPr>
              <w:pStyle w:val="Prrafodelista"/>
              <w:numPr>
                <w:ilvl w:val="0"/>
                <w:numId w:val="57"/>
              </w:numPr>
              <w:jc w:val="both"/>
              <w:rPr>
                <w:rFonts w:ascii="Verdana" w:hAnsi="Verdana"/>
                <w:sz w:val="20"/>
                <w:szCs w:val="20"/>
              </w:rPr>
            </w:pPr>
            <w:r w:rsidRPr="00DC12B9">
              <w:rPr>
                <w:rFonts w:ascii="Verdana" w:hAnsi="Verdana"/>
                <w:b/>
                <w:bCs/>
                <w:sz w:val="20"/>
                <w:szCs w:val="20"/>
              </w:rPr>
              <w:t xml:space="preserve">Ecosistema de Bibliotecas y </w:t>
            </w:r>
            <w:proofErr w:type="spellStart"/>
            <w:r w:rsidRPr="00DC12B9">
              <w:rPr>
                <w:rFonts w:ascii="Verdana" w:hAnsi="Verdana"/>
                <w:b/>
                <w:bCs/>
                <w:sz w:val="20"/>
                <w:szCs w:val="20"/>
              </w:rPr>
              <w:t>Frameworks</w:t>
            </w:r>
            <w:proofErr w:type="spellEnd"/>
            <w:r w:rsidRPr="00DC12B9">
              <w:rPr>
                <w:rFonts w:ascii="Verdana" w:hAnsi="Verdana"/>
                <w:b/>
                <w:bCs/>
                <w:sz w:val="20"/>
                <w:szCs w:val="20"/>
              </w:rPr>
              <w:t>:</w:t>
            </w:r>
            <w:r w:rsidRPr="00DC12B9">
              <w:rPr>
                <w:rFonts w:ascii="Verdana" w:hAnsi="Verdana"/>
                <w:sz w:val="20"/>
                <w:szCs w:val="20"/>
              </w:rPr>
              <w:t xml:space="preserve"> </w:t>
            </w:r>
            <w:proofErr w:type="spellStart"/>
            <w:r w:rsidRPr="00DC12B9">
              <w:rPr>
                <w:rFonts w:ascii="Verdana" w:hAnsi="Verdana"/>
                <w:b/>
                <w:bCs/>
                <w:sz w:val="20"/>
                <w:szCs w:val="20"/>
              </w:rPr>
              <w:t>Objective</w:t>
            </w:r>
            <w:proofErr w:type="spellEnd"/>
            <w:r w:rsidRPr="00DC12B9">
              <w:rPr>
                <w:rFonts w:ascii="Verdana" w:hAnsi="Verdana"/>
                <w:b/>
                <w:bCs/>
                <w:sz w:val="20"/>
                <w:szCs w:val="20"/>
              </w:rPr>
              <w:t>-C</w:t>
            </w:r>
            <w:r w:rsidRPr="00DC12B9">
              <w:rPr>
                <w:rFonts w:ascii="Verdana" w:hAnsi="Verdana"/>
                <w:sz w:val="20"/>
                <w:szCs w:val="20"/>
              </w:rPr>
              <w:t xml:space="preserve"> depende en gran medida de bibliotecas propietarias específicas de Apple, como Cocoa y Cocoa </w:t>
            </w:r>
            <w:proofErr w:type="spellStart"/>
            <w:r w:rsidRPr="00DC12B9">
              <w:rPr>
                <w:rFonts w:ascii="Verdana" w:hAnsi="Verdana"/>
                <w:sz w:val="20"/>
                <w:szCs w:val="20"/>
              </w:rPr>
              <w:t>Touch</w:t>
            </w:r>
            <w:proofErr w:type="spellEnd"/>
            <w:r w:rsidRPr="00DC12B9">
              <w:rPr>
                <w:rFonts w:ascii="Verdana" w:hAnsi="Verdana"/>
                <w:sz w:val="20"/>
                <w:szCs w:val="20"/>
              </w:rPr>
              <w:t xml:space="preserve">, que son fundamentales para el desarrollo de aplicaciones en plataformas iOS y macOS. Esto limita su capacidad de ser utilizado en otros ecosistemas, ya que estas bibliotecas solo funcionan en plataformas Apple. Aunque existen algunas alternativas de código abierto como </w:t>
            </w:r>
            <w:proofErr w:type="spellStart"/>
            <w:r w:rsidRPr="00DC12B9">
              <w:rPr>
                <w:rFonts w:ascii="Verdana" w:hAnsi="Verdana"/>
                <w:sz w:val="20"/>
                <w:szCs w:val="20"/>
              </w:rPr>
              <w:t>GNUstep</w:t>
            </w:r>
            <w:proofErr w:type="spellEnd"/>
            <w:r w:rsidRPr="00DC12B9">
              <w:rPr>
                <w:rFonts w:ascii="Verdana" w:hAnsi="Verdana"/>
                <w:sz w:val="20"/>
                <w:szCs w:val="20"/>
              </w:rPr>
              <w:t xml:space="preserve">, estas no tienen el mismo nivel de soporte ni son tan ampliamente adoptadas. En cambio, </w:t>
            </w:r>
            <w:r w:rsidRPr="00DC12B9">
              <w:rPr>
                <w:rFonts w:ascii="Verdana" w:hAnsi="Verdana"/>
                <w:b/>
                <w:bCs/>
                <w:sz w:val="20"/>
                <w:szCs w:val="20"/>
              </w:rPr>
              <w:t>C#</w:t>
            </w:r>
            <w:r w:rsidRPr="00DC12B9">
              <w:rPr>
                <w:rFonts w:ascii="Verdana" w:hAnsi="Verdana"/>
                <w:sz w:val="20"/>
                <w:szCs w:val="20"/>
              </w:rPr>
              <w:t xml:space="preserve"> se beneficia de un conjunto de bibliotecas y </w:t>
            </w:r>
            <w:proofErr w:type="spellStart"/>
            <w:r w:rsidRPr="00DC12B9">
              <w:rPr>
                <w:rFonts w:ascii="Verdana" w:hAnsi="Verdana"/>
                <w:sz w:val="20"/>
                <w:szCs w:val="20"/>
              </w:rPr>
              <w:t>frameworks</w:t>
            </w:r>
            <w:proofErr w:type="spellEnd"/>
            <w:r w:rsidRPr="00DC12B9">
              <w:rPr>
                <w:rFonts w:ascii="Verdana" w:hAnsi="Verdana"/>
                <w:sz w:val="20"/>
                <w:szCs w:val="20"/>
              </w:rPr>
              <w:t xml:space="preserve"> estandarizados a través de .NET, que son consistentes en diversas plataformas, incluidas Windows, Linux y macOS. Gracias a la estandarización de las bibliotecas, las aplicaciones escritas en C# pueden acceder a una vasta cantidad de recursos que son útiles en una variedad de dominios, desde desarrollo web hasta aplicaciones móviles y empresariales.</w:t>
            </w:r>
          </w:p>
          <w:p w14:paraId="02699E55" w14:textId="0AA618E2" w:rsidR="00DC12B9" w:rsidRPr="009A064B" w:rsidRDefault="00DC12B9" w:rsidP="00DC12B9">
            <w:pPr>
              <w:pStyle w:val="Prrafodelista"/>
              <w:numPr>
                <w:ilvl w:val="0"/>
                <w:numId w:val="57"/>
              </w:numPr>
              <w:jc w:val="both"/>
              <w:rPr>
                <w:rFonts w:ascii="Verdana" w:hAnsi="Verdana"/>
                <w:sz w:val="20"/>
                <w:szCs w:val="20"/>
              </w:rPr>
            </w:pPr>
            <w:r w:rsidRPr="00DC12B9">
              <w:rPr>
                <w:rFonts w:ascii="Verdana" w:hAnsi="Verdana"/>
                <w:b/>
                <w:bCs/>
                <w:sz w:val="20"/>
                <w:szCs w:val="20"/>
              </w:rPr>
              <w:t>Integración con Tecnologías Emergentes:</w:t>
            </w:r>
            <w:r w:rsidRPr="00DC12B9">
              <w:rPr>
                <w:rFonts w:ascii="Verdana" w:hAnsi="Verdana"/>
                <w:sz w:val="20"/>
                <w:szCs w:val="20"/>
              </w:rPr>
              <w:t xml:space="preserve"> </w:t>
            </w:r>
            <w:proofErr w:type="spellStart"/>
            <w:r w:rsidRPr="00DC12B9">
              <w:rPr>
                <w:rFonts w:ascii="Verdana" w:hAnsi="Verdana"/>
                <w:b/>
                <w:bCs/>
                <w:sz w:val="20"/>
                <w:szCs w:val="20"/>
              </w:rPr>
              <w:t>Objective</w:t>
            </w:r>
            <w:proofErr w:type="spellEnd"/>
            <w:r w:rsidRPr="00DC12B9">
              <w:rPr>
                <w:rFonts w:ascii="Verdana" w:hAnsi="Verdana"/>
                <w:b/>
                <w:bCs/>
                <w:sz w:val="20"/>
                <w:szCs w:val="20"/>
              </w:rPr>
              <w:t>-C</w:t>
            </w:r>
            <w:r w:rsidRPr="00DC12B9">
              <w:rPr>
                <w:rFonts w:ascii="Verdana" w:hAnsi="Verdana"/>
                <w:sz w:val="20"/>
                <w:szCs w:val="20"/>
              </w:rPr>
              <w:t xml:space="preserve"> es muy eficaz para desarrollar aplicaciones dentro del ecosistema de Apple, pero su capacidad de integración con tecnologías emergentes fuera de este ecosistema es limitada. Por ejemplo, aunque se puede usar para crear aplicaciones móviles, su flexibilidad para integrar nuevas tecnologías como la inteligencia artificial (IA), Big Data, </w:t>
            </w:r>
            <w:proofErr w:type="spellStart"/>
            <w:r w:rsidRPr="00DC12B9">
              <w:rPr>
                <w:rFonts w:ascii="Verdana" w:hAnsi="Verdana"/>
                <w:sz w:val="20"/>
                <w:szCs w:val="20"/>
              </w:rPr>
              <w:t>cloud</w:t>
            </w:r>
            <w:proofErr w:type="spellEnd"/>
            <w:r w:rsidRPr="00DC12B9">
              <w:rPr>
                <w:rFonts w:ascii="Verdana" w:hAnsi="Verdana"/>
                <w:sz w:val="20"/>
                <w:szCs w:val="20"/>
              </w:rPr>
              <w:t xml:space="preserve"> </w:t>
            </w:r>
            <w:proofErr w:type="spellStart"/>
            <w:r w:rsidRPr="00DC12B9">
              <w:rPr>
                <w:rFonts w:ascii="Verdana" w:hAnsi="Verdana"/>
                <w:sz w:val="20"/>
                <w:szCs w:val="20"/>
              </w:rPr>
              <w:t>computing</w:t>
            </w:r>
            <w:proofErr w:type="spellEnd"/>
            <w:r w:rsidRPr="00DC12B9">
              <w:rPr>
                <w:rFonts w:ascii="Verdana" w:hAnsi="Verdana"/>
                <w:sz w:val="20"/>
                <w:szCs w:val="20"/>
              </w:rPr>
              <w:t xml:space="preserve">, y </w:t>
            </w:r>
            <w:proofErr w:type="spellStart"/>
            <w:r w:rsidRPr="00DC12B9">
              <w:rPr>
                <w:rFonts w:ascii="Verdana" w:hAnsi="Verdana"/>
                <w:sz w:val="20"/>
                <w:szCs w:val="20"/>
              </w:rPr>
              <w:t>blockchain</w:t>
            </w:r>
            <w:proofErr w:type="spellEnd"/>
            <w:r w:rsidRPr="00DC12B9">
              <w:rPr>
                <w:rFonts w:ascii="Verdana" w:hAnsi="Verdana"/>
                <w:sz w:val="20"/>
                <w:szCs w:val="20"/>
              </w:rPr>
              <w:t xml:space="preserve"> es menor en comparación con otros lenguajes. </w:t>
            </w:r>
            <w:r w:rsidRPr="00DC12B9">
              <w:rPr>
                <w:rFonts w:ascii="Verdana" w:hAnsi="Verdana"/>
                <w:b/>
                <w:bCs/>
                <w:sz w:val="20"/>
                <w:szCs w:val="20"/>
              </w:rPr>
              <w:t>C#</w:t>
            </w:r>
            <w:r w:rsidRPr="00DC12B9">
              <w:rPr>
                <w:rFonts w:ascii="Verdana" w:hAnsi="Verdana"/>
                <w:sz w:val="20"/>
                <w:szCs w:val="20"/>
              </w:rPr>
              <w:t xml:space="preserve">, en cambio, tiene un fuerte apoyo para la integración con tecnologías emergentes. Gracias a la integración con Azure </w:t>
            </w:r>
            <w:r w:rsidRPr="00DC12B9">
              <w:rPr>
                <w:rFonts w:ascii="Verdana" w:hAnsi="Verdana"/>
                <w:sz w:val="20"/>
                <w:szCs w:val="20"/>
              </w:rPr>
              <w:lastRenderedPageBreak/>
              <w:t xml:space="preserve">(plataforma en la nube de Microsoft) y su compatibilidad con herramientas de machine </w:t>
            </w:r>
            <w:proofErr w:type="spellStart"/>
            <w:r w:rsidRPr="00DC12B9">
              <w:rPr>
                <w:rFonts w:ascii="Verdana" w:hAnsi="Verdana"/>
                <w:sz w:val="20"/>
                <w:szCs w:val="20"/>
              </w:rPr>
              <w:t>learning</w:t>
            </w:r>
            <w:proofErr w:type="spellEnd"/>
            <w:r w:rsidRPr="00DC12B9">
              <w:rPr>
                <w:rFonts w:ascii="Verdana" w:hAnsi="Verdana"/>
                <w:sz w:val="20"/>
                <w:szCs w:val="20"/>
              </w:rPr>
              <w:t xml:space="preserve"> (como ML.NET), C# está bien posicionado para adaptarse a los desarrollos más recientes en campos como la IA, análisis de datos y servicios en la nube, lo que lo convierte en una opción muy flexible para diversas aplicaciones tecnológicas.</w:t>
            </w:r>
          </w:p>
          <w:p w14:paraId="776EF68E" w14:textId="00C25575" w:rsidR="00DC12B9" w:rsidRPr="009A064B" w:rsidRDefault="00DC12B9" w:rsidP="00DC12B9">
            <w:pPr>
              <w:pStyle w:val="Prrafodelista"/>
              <w:numPr>
                <w:ilvl w:val="0"/>
                <w:numId w:val="57"/>
              </w:numPr>
              <w:jc w:val="both"/>
              <w:rPr>
                <w:rFonts w:ascii="Verdana" w:hAnsi="Verdana"/>
                <w:sz w:val="20"/>
                <w:szCs w:val="20"/>
              </w:rPr>
            </w:pPr>
            <w:r w:rsidRPr="00DC12B9">
              <w:rPr>
                <w:rFonts w:ascii="Verdana" w:hAnsi="Verdana"/>
                <w:b/>
                <w:bCs/>
                <w:sz w:val="20"/>
                <w:szCs w:val="20"/>
              </w:rPr>
              <w:t>Apoyo en la Comunidad y Recursos de Aprendizaje</w:t>
            </w:r>
            <w:r w:rsidRPr="00DC12B9">
              <w:rPr>
                <w:rFonts w:ascii="Verdana" w:hAnsi="Verdana"/>
                <w:sz w:val="20"/>
                <w:szCs w:val="20"/>
              </w:rPr>
              <w:t xml:space="preserve">: </w:t>
            </w:r>
            <w:proofErr w:type="spellStart"/>
            <w:r w:rsidRPr="00DC12B9">
              <w:rPr>
                <w:rFonts w:ascii="Verdana" w:hAnsi="Verdana"/>
                <w:b/>
                <w:bCs/>
                <w:sz w:val="20"/>
                <w:szCs w:val="20"/>
              </w:rPr>
              <w:t>Objective</w:t>
            </w:r>
            <w:proofErr w:type="spellEnd"/>
            <w:r w:rsidRPr="00DC12B9">
              <w:rPr>
                <w:rFonts w:ascii="Verdana" w:hAnsi="Verdana"/>
                <w:b/>
                <w:bCs/>
                <w:sz w:val="20"/>
                <w:szCs w:val="20"/>
              </w:rPr>
              <w:t>-C</w:t>
            </w:r>
            <w:r w:rsidRPr="00DC12B9">
              <w:rPr>
                <w:rFonts w:ascii="Verdana" w:hAnsi="Verdana"/>
                <w:sz w:val="20"/>
                <w:szCs w:val="20"/>
              </w:rPr>
              <w:t xml:space="preserve"> tiene una comunidad activa, pero está algo restringida debido a su enfoque limitado en plataformas Apple. Esto puede hacer que encontrar recursos, tutoriales y soporte fuera del contexto de iOS o macOS sea más complicado, limitando su alcance en el aprendizaje y la enseñanza. Además, el hecho de que </w:t>
            </w:r>
            <w:proofErr w:type="spellStart"/>
            <w:r w:rsidRPr="00DC12B9">
              <w:rPr>
                <w:rFonts w:ascii="Verdana" w:hAnsi="Verdana"/>
                <w:sz w:val="20"/>
                <w:szCs w:val="20"/>
              </w:rPr>
              <w:t>Objective</w:t>
            </w:r>
            <w:proofErr w:type="spellEnd"/>
            <w:r w:rsidRPr="00DC12B9">
              <w:rPr>
                <w:rFonts w:ascii="Verdana" w:hAnsi="Verdana"/>
                <w:sz w:val="20"/>
                <w:szCs w:val="20"/>
              </w:rPr>
              <w:t xml:space="preserve">-C esté cada vez más en desuso, con Apple favoreciendo Swift, puede disminuir aún más la disponibilidad de materiales y recursos de aprendizaje a largo plazo. </w:t>
            </w:r>
            <w:r w:rsidRPr="00DC12B9">
              <w:rPr>
                <w:rFonts w:ascii="Verdana" w:hAnsi="Verdana"/>
                <w:b/>
                <w:bCs/>
                <w:sz w:val="20"/>
                <w:szCs w:val="20"/>
              </w:rPr>
              <w:t>C#,</w:t>
            </w:r>
            <w:r w:rsidRPr="00DC12B9">
              <w:rPr>
                <w:rFonts w:ascii="Verdana" w:hAnsi="Verdana"/>
                <w:sz w:val="20"/>
                <w:szCs w:val="20"/>
              </w:rPr>
              <w:t xml:space="preserve"> por otro lado, es uno de los lenguajes más populares a nivel mundial y cuenta con una enorme comunidad de desarrolladores. Además, su vinculación con Microsoft asegura una gran cantidad de documentación, tutoriales, foros y soporte a través de plataformas como </w:t>
            </w:r>
            <w:proofErr w:type="spellStart"/>
            <w:r w:rsidRPr="00DC12B9">
              <w:rPr>
                <w:rFonts w:ascii="Verdana" w:hAnsi="Verdana"/>
                <w:sz w:val="20"/>
                <w:szCs w:val="20"/>
              </w:rPr>
              <w:t>Stack</w:t>
            </w:r>
            <w:proofErr w:type="spellEnd"/>
            <w:r w:rsidRPr="00DC12B9">
              <w:rPr>
                <w:rFonts w:ascii="Verdana" w:hAnsi="Verdana"/>
                <w:sz w:val="20"/>
                <w:szCs w:val="20"/>
              </w:rPr>
              <w:t xml:space="preserve"> </w:t>
            </w:r>
            <w:proofErr w:type="spellStart"/>
            <w:r w:rsidRPr="00DC12B9">
              <w:rPr>
                <w:rFonts w:ascii="Verdana" w:hAnsi="Verdana"/>
                <w:sz w:val="20"/>
                <w:szCs w:val="20"/>
              </w:rPr>
              <w:t>Overflow</w:t>
            </w:r>
            <w:proofErr w:type="spellEnd"/>
            <w:r w:rsidRPr="00DC12B9">
              <w:rPr>
                <w:rFonts w:ascii="Verdana" w:hAnsi="Verdana"/>
                <w:sz w:val="20"/>
                <w:szCs w:val="20"/>
              </w:rPr>
              <w:t xml:space="preserve">, GitHub, y Microsoft </w:t>
            </w:r>
            <w:proofErr w:type="spellStart"/>
            <w:r w:rsidRPr="00DC12B9">
              <w:rPr>
                <w:rFonts w:ascii="Verdana" w:hAnsi="Verdana"/>
                <w:sz w:val="20"/>
                <w:szCs w:val="20"/>
              </w:rPr>
              <w:t>Learn</w:t>
            </w:r>
            <w:proofErr w:type="spellEnd"/>
            <w:r w:rsidRPr="00DC12B9">
              <w:rPr>
                <w:rFonts w:ascii="Verdana" w:hAnsi="Verdana"/>
                <w:sz w:val="20"/>
                <w:szCs w:val="20"/>
              </w:rPr>
              <w:t>, lo que facilita su aprendizaje y uso en una amplia gama de contextos.</w:t>
            </w:r>
          </w:p>
          <w:p w14:paraId="45203395" w14:textId="073E8780" w:rsidR="00DC12B9" w:rsidRPr="009A064B" w:rsidRDefault="00DC12B9" w:rsidP="00DC12B9">
            <w:pPr>
              <w:pStyle w:val="Prrafodelista"/>
              <w:numPr>
                <w:ilvl w:val="0"/>
                <w:numId w:val="57"/>
              </w:numPr>
              <w:jc w:val="both"/>
              <w:rPr>
                <w:rFonts w:ascii="Verdana" w:hAnsi="Verdana"/>
                <w:sz w:val="20"/>
                <w:szCs w:val="20"/>
              </w:rPr>
            </w:pPr>
            <w:r w:rsidRPr="00DC12B9">
              <w:rPr>
                <w:rFonts w:ascii="Verdana" w:hAnsi="Verdana"/>
                <w:b/>
                <w:bCs/>
                <w:sz w:val="20"/>
                <w:szCs w:val="20"/>
              </w:rPr>
              <w:t>Desarrollo de Aplicaciones para la Web:</w:t>
            </w:r>
            <w:r w:rsidRPr="00DC12B9">
              <w:rPr>
                <w:rFonts w:ascii="Verdana" w:hAnsi="Verdana"/>
                <w:sz w:val="20"/>
                <w:szCs w:val="20"/>
              </w:rPr>
              <w:t xml:space="preserve"> </w:t>
            </w:r>
            <w:proofErr w:type="spellStart"/>
            <w:r w:rsidRPr="00DC12B9">
              <w:rPr>
                <w:rFonts w:ascii="Verdana" w:hAnsi="Verdana"/>
                <w:b/>
                <w:bCs/>
                <w:sz w:val="20"/>
                <w:szCs w:val="20"/>
              </w:rPr>
              <w:t>Objective</w:t>
            </w:r>
            <w:proofErr w:type="spellEnd"/>
            <w:r w:rsidRPr="00DC12B9">
              <w:rPr>
                <w:rFonts w:ascii="Verdana" w:hAnsi="Verdana"/>
                <w:b/>
                <w:bCs/>
                <w:sz w:val="20"/>
                <w:szCs w:val="20"/>
              </w:rPr>
              <w:t>-C</w:t>
            </w:r>
            <w:r w:rsidRPr="00DC12B9">
              <w:rPr>
                <w:rFonts w:ascii="Verdana" w:hAnsi="Verdana"/>
                <w:sz w:val="20"/>
                <w:szCs w:val="20"/>
              </w:rPr>
              <w:t xml:space="preserve"> está optimizado para el desarrollo de aplicaciones en dispositivos Apple y no se utiliza de manera eficiente para crear aplicaciones web, lo que limita su versatilidad en este tipo de proyectos. Para aplicaciones web, los desarrolladores deben recurrir a otros lenguajes como JavaScript o </w:t>
            </w:r>
            <w:proofErr w:type="spellStart"/>
            <w:r w:rsidRPr="00DC12B9">
              <w:rPr>
                <w:rFonts w:ascii="Verdana" w:hAnsi="Verdana"/>
                <w:sz w:val="20"/>
                <w:szCs w:val="20"/>
              </w:rPr>
              <w:t>frameworks</w:t>
            </w:r>
            <w:proofErr w:type="spellEnd"/>
            <w:r w:rsidRPr="00DC12B9">
              <w:rPr>
                <w:rFonts w:ascii="Verdana" w:hAnsi="Verdana"/>
                <w:sz w:val="20"/>
                <w:szCs w:val="20"/>
              </w:rPr>
              <w:t xml:space="preserve"> basados en </w:t>
            </w:r>
            <w:proofErr w:type="spellStart"/>
            <w:r w:rsidRPr="00DC12B9">
              <w:rPr>
                <w:rFonts w:ascii="Verdana" w:hAnsi="Verdana"/>
                <w:sz w:val="20"/>
                <w:szCs w:val="20"/>
              </w:rPr>
              <w:t>Objective</w:t>
            </w:r>
            <w:proofErr w:type="spellEnd"/>
            <w:r w:rsidRPr="00DC12B9">
              <w:rPr>
                <w:rFonts w:ascii="Verdana" w:hAnsi="Verdana"/>
                <w:sz w:val="20"/>
                <w:szCs w:val="20"/>
              </w:rPr>
              <w:t xml:space="preserve">-C para adaptarse a este contexto. </w:t>
            </w:r>
            <w:r w:rsidRPr="00DC12B9">
              <w:rPr>
                <w:rFonts w:ascii="Verdana" w:hAnsi="Verdana"/>
                <w:b/>
                <w:bCs/>
                <w:sz w:val="20"/>
                <w:szCs w:val="20"/>
              </w:rPr>
              <w:t>C#</w:t>
            </w:r>
            <w:r w:rsidRPr="00DC12B9">
              <w:rPr>
                <w:rFonts w:ascii="Verdana" w:hAnsi="Verdana"/>
                <w:sz w:val="20"/>
                <w:szCs w:val="20"/>
              </w:rPr>
              <w:t xml:space="preserve">, sin embargo, tiene un fuerte enfoque en el desarrollo web gracias a su integración con ASP.NET, un potente </w:t>
            </w:r>
            <w:proofErr w:type="spellStart"/>
            <w:r w:rsidRPr="00DC12B9">
              <w:rPr>
                <w:rFonts w:ascii="Verdana" w:hAnsi="Verdana"/>
                <w:sz w:val="20"/>
                <w:szCs w:val="20"/>
              </w:rPr>
              <w:t>framework</w:t>
            </w:r>
            <w:proofErr w:type="spellEnd"/>
            <w:r w:rsidRPr="00DC12B9">
              <w:rPr>
                <w:rFonts w:ascii="Verdana" w:hAnsi="Verdana"/>
                <w:sz w:val="20"/>
                <w:szCs w:val="20"/>
              </w:rPr>
              <w:t xml:space="preserve"> que permite crear aplicaciones web y servicios </w:t>
            </w:r>
            <w:proofErr w:type="spellStart"/>
            <w:r w:rsidRPr="00DC12B9">
              <w:rPr>
                <w:rFonts w:ascii="Verdana" w:hAnsi="Verdana"/>
                <w:sz w:val="20"/>
                <w:szCs w:val="20"/>
              </w:rPr>
              <w:t>backend</w:t>
            </w:r>
            <w:proofErr w:type="spellEnd"/>
            <w:r w:rsidRPr="00DC12B9">
              <w:rPr>
                <w:rFonts w:ascii="Verdana" w:hAnsi="Verdana"/>
                <w:sz w:val="20"/>
                <w:szCs w:val="20"/>
              </w:rPr>
              <w:t xml:space="preserve"> de manera eficiente. Además, con la expansión de </w:t>
            </w:r>
            <w:proofErr w:type="spellStart"/>
            <w:r w:rsidRPr="00DC12B9">
              <w:rPr>
                <w:rFonts w:ascii="Verdana" w:hAnsi="Verdana"/>
                <w:sz w:val="20"/>
                <w:szCs w:val="20"/>
              </w:rPr>
              <w:t>Blazor</w:t>
            </w:r>
            <w:proofErr w:type="spellEnd"/>
            <w:r w:rsidRPr="00DC12B9">
              <w:rPr>
                <w:rFonts w:ascii="Verdana" w:hAnsi="Verdana"/>
                <w:sz w:val="20"/>
                <w:szCs w:val="20"/>
              </w:rPr>
              <w:t>, C# también ha ganado relevancia en el desarrollo web del lado del cliente, lo que le proporciona una mayor capacidad de adaptación para crear aplicaciones web interactivas y de alto rendimiento.</w:t>
            </w:r>
          </w:p>
          <w:p w14:paraId="7F67BF28" w14:textId="77777777" w:rsidR="00DC12B9" w:rsidRPr="00DC12B9" w:rsidRDefault="00DC12B9" w:rsidP="00DC12B9">
            <w:pPr>
              <w:pStyle w:val="Prrafodelista"/>
              <w:numPr>
                <w:ilvl w:val="0"/>
                <w:numId w:val="57"/>
              </w:numPr>
              <w:jc w:val="both"/>
              <w:rPr>
                <w:rFonts w:ascii="Verdana" w:hAnsi="Verdana"/>
                <w:sz w:val="20"/>
                <w:szCs w:val="20"/>
              </w:rPr>
            </w:pPr>
            <w:r w:rsidRPr="00DC12B9">
              <w:rPr>
                <w:rFonts w:ascii="Verdana" w:hAnsi="Verdana"/>
                <w:b/>
                <w:bCs/>
                <w:sz w:val="20"/>
                <w:szCs w:val="20"/>
              </w:rPr>
              <w:lastRenderedPageBreak/>
              <w:t>Flexibilidad en la Programación Móvil:</w:t>
            </w:r>
            <w:r w:rsidRPr="00DC12B9">
              <w:rPr>
                <w:rFonts w:ascii="Verdana" w:hAnsi="Verdana"/>
                <w:sz w:val="20"/>
                <w:szCs w:val="20"/>
              </w:rPr>
              <w:t xml:space="preserve"> Si bien </w:t>
            </w:r>
            <w:proofErr w:type="spellStart"/>
            <w:r w:rsidRPr="00DC12B9">
              <w:rPr>
                <w:rFonts w:ascii="Verdana" w:hAnsi="Verdana"/>
                <w:b/>
                <w:bCs/>
                <w:sz w:val="20"/>
                <w:szCs w:val="20"/>
              </w:rPr>
              <w:t>Objective</w:t>
            </w:r>
            <w:proofErr w:type="spellEnd"/>
            <w:r w:rsidRPr="00DC12B9">
              <w:rPr>
                <w:rFonts w:ascii="Verdana" w:hAnsi="Verdana"/>
                <w:b/>
                <w:bCs/>
                <w:sz w:val="20"/>
                <w:szCs w:val="20"/>
              </w:rPr>
              <w:t>-C</w:t>
            </w:r>
            <w:r w:rsidRPr="00DC12B9">
              <w:rPr>
                <w:rFonts w:ascii="Verdana" w:hAnsi="Verdana"/>
                <w:sz w:val="20"/>
                <w:szCs w:val="20"/>
              </w:rPr>
              <w:t xml:space="preserve"> es ideal para el desarrollo de aplicaciones nativas en iOS, su uso fuera del ecosistema de Apple es muy limitado, lo que lo hace menos adecuado para desarrolladores que buscan crear aplicaciones móviles multiplataforma. Aunque </w:t>
            </w:r>
            <w:proofErr w:type="spellStart"/>
            <w:r w:rsidRPr="00DC12B9">
              <w:rPr>
                <w:rFonts w:ascii="Verdana" w:hAnsi="Verdana"/>
                <w:sz w:val="20"/>
                <w:szCs w:val="20"/>
              </w:rPr>
              <w:t>Objective</w:t>
            </w:r>
            <w:proofErr w:type="spellEnd"/>
            <w:r w:rsidRPr="00DC12B9">
              <w:rPr>
                <w:rFonts w:ascii="Verdana" w:hAnsi="Verdana"/>
                <w:sz w:val="20"/>
                <w:szCs w:val="20"/>
              </w:rPr>
              <w:t xml:space="preserve">-C puede ejecutarse en dispositivos Apple, los desarrolladores que buscan aplicaciones para Android deben aprender otro lenguaje y </w:t>
            </w:r>
            <w:proofErr w:type="spellStart"/>
            <w:r w:rsidRPr="00DC12B9">
              <w:rPr>
                <w:rFonts w:ascii="Verdana" w:hAnsi="Verdana"/>
                <w:sz w:val="20"/>
                <w:szCs w:val="20"/>
              </w:rPr>
              <w:t>framework</w:t>
            </w:r>
            <w:proofErr w:type="spellEnd"/>
            <w:r w:rsidRPr="00DC12B9">
              <w:rPr>
                <w:rFonts w:ascii="Verdana" w:hAnsi="Verdana"/>
                <w:sz w:val="20"/>
                <w:szCs w:val="20"/>
              </w:rPr>
              <w:t xml:space="preserve">, como Java o </w:t>
            </w:r>
            <w:proofErr w:type="spellStart"/>
            <w:r w:rsidRPr="00DC12B9">
              <w:rPr>
                <w:rFonts w:ascii="Verdana" w:hAnsi="Verdana"/>
                <w:sz w:val="20"/>
                <w:szCs w:val="20"/>
              </w:rPr>
              <w:t>Kotlin</w:t>
            </w:r>
            <w:proofErr w:type="spellEnd"/>
            <w:r w:rsidRPr="00DC12B9">
              <w:rPr>
                <w:rFonts w:ascii="Verdana" w:hAnsi="Verdana"/>
                <w:sz w:val="20"/>
                <w:szCs w:val="20"/>
              </w:rPr>
              <w:t xml:space="preserve">. Por otro lado, </w:t>
            </w:r>
            <w:r w:rsidRPr="00DC12B9">
              <w:rPr>
                <w:rFonts w:ascii="Verdana" w:hAnsi="Verdana"/>
                <w:b/>
                <w:bCs/>
                <w:sz w:val="20"/>
                <w:szCs w:val="20"/>
              </w:rPr>
              <w:t>C#</w:t>
            </w:r>
            <w:r w:rsidRPr="00DC12B9">
              <w:rPr>
                <w:rFonts w:ascii="Verdana" w:hAnsi="Verdana"/>
                <w:sz w:val="20"/>
                <w:szCs w:val="20"/>
              </w:rPr>
              <w:t xml:space="preserve"> ofrece una gran ventaja con </w:t>
            </w:r>
            <w:proofErr w:type="spellStart"/>
            <w:r w:rsidRPr="00DC12B9">
              <w:rPr>
                <w:rFonts w:ascii="Verdana" w:hAnsi="Verdana"/>
                <w:sz w:val="20"/>
                <w:szCs w:val="20"/>
              </w:rPr>
              <w:t>Xamarin</w:t>
            </w:r>
            <w:proofErr w:type="spellEnd"/>
            <w:r w:rsidRPr="00DC12B9">
              <w:rPr>
                <w:rFonts w:ascii="Verdana" w:hAnsi="Verdana"/>
                <w:sz w:val="20"/>
                <w:szCs w:val="20"/>
              </w:rPr>
              <w:t xml:space="preserve">, un </w:t>
            </w:r>
            <w:proofErr w:type="spellStart"/>
            <w:r w:rsidRPr="00DC12B9">
              <w:rPr>
                <w:rFonts w:ascii="Verdana" w:hAnsi="Verdana"/>
                <w:sz w:val="20"/>
                <w:szCs w:val="20"/>
              </w:rPr>
              <w:t>framework</w:t>
            </w:r>
            <w:proofErr w:type="spellEnd"/>
            <w:r w:rsidRPr="00DC12B9">
              <w:rPr>
                <w:rFonts w:ascii="Verdana" w:hAnsi="Verdana"/>
                <w:sz w:val="20"/>
                <w:szCs w:val="20"/>
              </w:rPr>
              <w:t xml:space="preserve"> que permite a los desarrolladores escribir código compartido para aplicaciones móviles en iOS, Android y Windows. Esto hace que C# sea más adecuado para proyectos que requieren desarrollo multiplataforma, lo que mejora la eficiencia y reduce el esfuerzo necesario para crear aplicaciones en diferentes dispositivos móviles.</w:t>
            </w:r>
          </w:p>
          <w:p w14:paraId="33B60EFE" w14:textId="69679663" w:rsidR="00CB6B4B" w:rsidRPr="00466288" w:rsidRDefault="00CB6B4B" w:rsidP="00466288">
            <w:pPr>
              <w:jc w:val="both"/>
              <w:rPr>
                <w:rFonts w:ascii="Verdana" w:eastAsia="Times New Roman" w:hAnsi="Verdana"/>
                <w:b/>
                <w:bCs/>
                <w:color w:val="000000"/>
                <w:kern w:val="0"/>
                <w:sz w:val="20"/>
                <w:szCs w:val="20"/>
                <w14:ligatures w14:val="none"/>
              </w:rPr>
            </w:pPr>
          </w:p>
          <w:p w14:paraId="144D1CBB" w14:textId="1D0F809A" w:rsidR="00047A7E" w:rsidRPr="00CB6B4B" w:rsidRDefault="00047A7E" w:rsidP="00466288">
            <w:pPr>
              <w:ind w:left="360"/>
              <w:jc w:val="both"/>
              <w:rPr>
                <w:rFonts w:ascii="Verdana" w:eastAsia="Times New Roman" w:hAnsi="Verdana"/>
                <w:color w:val="000000"/>
                <w:kern w:val="0"/>
                <w:sz w:val="20"/>
                <w:szCs w:val="20"/>
                <w14:ligatures w14:val="none"/>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894C6" w14:textId="77777777" w:rsidR="00047A7E" w:rsidRDefault="00047A7E" w:rsidP="008C1605">
            <w:pPr>
              <w:jc w:val="center"/>
              <w:rPr>
                <w:rFonts w:ascii="Verdana" w:eastAsia="Times New Roman" w:hAnsi="Verdana"/>
                <w:b/>
                <w:bCs/>
                <w:color w:val="000000"/>
                <w:kern w:val="0"/>
                <w:sz w:val="16"/>
                <w:szCs w:val="16"/>
                <w14:ligatures w14:val="none"/>
              </w:rPr>
            </w:pPr>
          </w:p>
          <w:p w14:paraId="6D53DD9D" w14:textId="2C51D046" w:rsidR="00170209" w:rsidRPr="005468F0" w:rsidRDefault="005468F0" w:rsidP="008C1605">
            <w:pPr>
              <w:jc w:val="center"/>
              <w:rPr>
                <w:rFonts w:ascii="Verdana" w:eastAsia="Times New Roman" w:hAnsi="Verdana"/>
                <w:b/>
                <w:bCs/>
                <w:color w:val="000000"/>
                <w:kern w:val="0"/>
                <w:sz w:val="20"/>
                <w:szCs w:val="20"/>
                <w14:ligatures w14:val="none"/>
              </w:rPr>
            </w:pPr>
            <w:r w:rsidRPr="005468F0">
              <w:rPr>
                <w:rFonts w:ascii="Verdana" w:eastAsia="Times New Roman" w:hAnsi="Verdana"/>
                <w:b/>
                <w:bCs/>
                <w:color w:val="000000"/>
                <w:kern w:val="0"/>
                <w:sz w:val="20"/>
                <w:szCs w:val="20"/>
                <w14:ligatures w14:val="none"/>
              </w:rPr>
              <w:t>3.</w:t>
            </w:r>
            <w:r>
              <w:rPr>
                <w:rFonts w:ascii="Verdana" w:eastAsia="Times New Roman" w:hAnsi="Verdana"/>
                <w:b/>
                <w:bCs/>
                <w:color w:val="000000"/>
                <w:kern w:val="0"/>
                <w:sz w:val="20"/>
                <w:szCs w:val="20"/>
                <w14:ligatures w14:val="none"/>
              </w:rPr>
              <w:t>3</w:t>
            </w:r>
          </w:p>
        </w:tc>
        <w:tc>
          <w:tcPr>
            <w:tcW w:w="1418" w:type="dxa"/>
            <w:tcBorders>
              <w:top w:val="single" w:sz="4" w:space="0" w:color="000000"/>
              <w:left w:val="single" w:sz="4" w:space="0" w:color="000000"/>
              <w:bottom w:val="single" w:sz="4" w:space="0" w:color="000000"/>
              <w:right w:val="single" w:sz="4" w:space="0" w:color="000000"/>
            </w:tcBorders>
          </w:tcPr>
          <w:p w14:paraId="7B9D3E1C" w14:textId="77777777" w:rsidR="00047A7E" w:rsidRDefault="00047A7E" w:rsidP="008C1605">
            <w:pPr>
              <w:jc w:val="center"/>
              <w:rPr>
                <w:rFonts w:ascii="Verdana" w:eastAsia="Times New Roman" w:hAnsi="Verdana"/>
                <w:b/>
                <w:bCs/>
                <w:color w:val="000000"/>
                <w:kern w:val="0"/>
                <w:sz w:val="16"/>
                <w:szCs w:val="16"/>
                <w14:ligatures w14:val="none"/>
              </w:rPr>
            </w:pPr>
          </w:p>
          <w:p w14:paraId="4569CC44" w14:textId="5B396EEE" w:rsidR="00170209" w:rsidRPr="005468F0" w:rsidRDefault="005468F0" w:rsidP="008C1605">
            <w:pPr>
              <w:jc w:val="center"/>
              <w:rPr>
                <w:rFonts w:ascii="Verdana" w:eastAsia="Times New Roman" w:hAnsi="Verdana"/>
                <w:b/>
                <w:bCs/>
                <w:color w:val="000000"/>
                <w:kern w:val="0"/>
                <w:sz w:val="20"/>
                <w:szCs w:val="20"/>
                <w14:ligatures w14:val="none"/>
              </w:rPr>
            </w:pPr>
            <w:r w:rsidRPr="005468F0">
              <w:rPr>
                <w:rFonts w:ascii="Verdana" w:eastAsia="Times New Roman" w:hAnsi="Verdana"/>
                <w:b/>
                <w:bCs/>
                <w:color w:val="000000"/>
                <w:kern w:val="0"/>
                <w:sz w:val="20"/>
                <w:szCs w:val="20"/>
                <w14:ligatures w14:val="none"/>
              </w:rPr>
              <w:t>4.</w:t>
            </w:r>
            <w:r>
              <w:rPr>
                <w:rFonts w:ascii="Verdana" w:eastAsia="Times New Roman" w:hAnsi="Verdana"/>
                <w:b/>
                <w:bCs/>
                <w:color w:val="000000"/>
                <w:kern w:val="0"/>
                <w:sz w:val="20"/>
                <w:szCs w:val="20"/>
                <w14:ligatures w14:val="none"/>
              </w:rPr>
              <w:t>6</w:t>
            </w:r>
          </w:p>
        </w:tc>
      </w:tr>
      <w:tr w:rsidR="00E8640C" w:rsidRPr="00A71CA1" w14:paraId="22ED658B" w14:textId="47A9DF9E" w:rsidTr="0053278F">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D5F8C" w14:textId="77777777" w:rsidR="00D83119" w:rsidRPr="00A71CA1" w:rsidRDefault="00D83119" w:rsidP="008C1605">
            <w:pPr>
              <w:rPr>
                <w:rFonts w:ascii="Times New Roman" w:eastAsia="Times New Roman" w:hAnsi="Times New Roman"/>
                <w:kern w:val="0"/>
                <w:sz w:val="24"/>
                <w:szCs w:val="24"/>
                <w14:ligatures w14:val="none"/>
              </w:rPr>
            </w:pP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75381" w14:textId="60B60673" w:rsidR="00D83119" w:rsidRPr="00170209" w:rsidRDefault="00D83119" w:rsidP="008C1605">
            <w:pPr>
              <w:jc w:val="center"/>
              <w:rPr>
                <w:rFonts w:ascii="Verdana" w:eastAsia="Times New Roman" w:hAnsi="Verdana"/>
                <w:b/>
                <w:bCs/>
                <w:color w:val="000000"/>
                <w:kern w:val="0"/>
                <w:sz w:val="20"/>
                <w:szCs w:val="20"/>
                <w14:ligatures w14:val="none"/>
              </w:rPr>
            </w:pPr>
            <w:r w:rsidRPr="00170209">
              <w:rPr>
                <w:rFonts w:ascii="Verdana" w:eastAsia="Times New Roman" w:hAnsi="Verdana"/>
                <w:b/>
                <w:bCs/>
                <w:color w:val="000000"/>
                <w:kern w:val="0"/>
                <w:sz w:val="20"/>
                <w:szCs w:val="20"/>
                <w14:ligatures w14:val="none"/>
              </w:rPr>
              <w:t>Calificación Promedio</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B46F1" w14:textId="471A3AAE" w:rsidR="00D83119" w:rsidRPr="00170209" w:rsidRDefault="00D83119" w:rsidP="008C1605">
            <w:pPr>
              <w:jc w:val="center"/>
              <w:rPr>
                <w:rFonts w:ascii="Verdana" w:eastAsia="Times New Roman" w:hAnsi="Verdana"/>
                <w:color w:val="000000"/>
                <w:kern w:val="0"/>
                <w:sz w:val="20"/>
                <w:szCs w:val="20"/>
                <w14:ligatures w14:val="none"/>
              </w:rPr>
            </w:pPr>
          </w:p>
        </w:tc>
        <w:tc>
          <w:tcPr>
            <w:tcW w:w="1418" w:type="dxa"/>
            <w:tcBorders>
              <w:top w:val="single" w:sz="4" w:space="0" w:color="000000"/>
              <w:left w:val="single" w:sz="4" w:space="0" w:color="000000"/>
              <w:bottom w:val="single" w:sz="4" w:space="0" w:color="000000"/>
              <w:right w:val="single" w:sz="4" w:space="0" w:color="000000"/>
            </w:tcBorders>
          </w:tcPr>
          <w:p w14:paraId="5AF499AC" w14:textId="7F5032AA" w:rsidR="00D83119" w:rsidRPr="00B15FE5" w:rsidRDefault="00D83119" w:rsidP="008C1605">
            <w:pPr>
              <w:jc w:val="center"/>
              <w:rPr>
                <w:rFonts w:ascii="Verdana" w:eastAsia="Times New Roman" w:hAnsi="Verdana"/>
                <w:color w:val="000000"/>
                <w:kern w:val="0"/>
                <w:sz w:val="20"/>
                <w:szCs w:val="20"/>
                <w14:ligatures w14:val="none"/>
              </w:rPr>
            </w:pPr>
          </w:p>
        </w:tc>
      </w:tr>
      <w:bookmarkEnd w:id="6"/>
    </w:tbl>
    <w:p w14:paraId="4EA3C493" w14:textId="77777777" w:rsidR="00BE751C" w:rsidRDefault="00BE751C"/>
    <w:p w14:paraId="78EA0920" w14:textId="630D73D0" w:rsidR="00896A24" w:rsidRPr="00067F77" w:rsidRDefault="00896A24">
      <w:pPr>
        <w:rPr>
          <w:b/>
          <w:bCs/>
        </w:rPr>
      </w:pPr>
    </w:p>
    <w:p w14:paraId="7FF44589" w14:textId="002B2937" w:rsidR="009E58A8" w:rsidRDefault="00CB6B4B" w:rsidP="00CB6B4B">
      <w:pPr>
        <w:jc w:val="center"/>
        <w:rPr>
          <w:rFonts w:ascii="Verdana" w:hAnsi="Verdana"/>
          <w:b/>
          <w:bCs/>
          <w:sz w:val="20"/>
          <w:szCs w:val="20"/>
        </w:rPr>
      </w:pPr>
      <w:r w:rsidRPr="00067F77">
        <w:rPr>
          <w:rFonts w:ascii="Verdana" w:hAnsi="Verdana"/>
          <w:b/>
          <w:bCs/>
          <w:sz w:val="20"/>
          <w:szCs w:val="20"/>
        </w:rPr>
        <w:t xml:space="preserve">Evaluaciones de </w:t>
      </w:r>
    </w:p>
    <w:p w14:paraId="250C93A4" w14:textId="77777777" w:rsidR="00466288" w:rsidRDefault="00466288" w:rsidP="00CB6B4B">
      <w:pPr>
        <w:jc w:val="center"/>
        <w:rPr>
          <w:rFonts w:ascii="Verdana" w:hAnsi="Verdana"/>
          <w:b/>
          <w:bCs/>
          <w:sz w:val="20"/>
          <w:szCs w:val="20"/>
        </w:rPr>
      </w:pPr>
    </w:p>
    <w:p w14:paraId="0F8F5DF9" w14:textId="77777777" w:rsidR="00466288" w:rsidRDefault="00466288" w:rsidP="00CB6B4B">
      <w:pPr>
        <w:jc w:val="center"/>
        <w:rPr>
          <w:rFonts w:ascii="Verdana" w:hAnsi="Verdana"/>
          <w:b/>
          <w:bCs/>
          <w:sz w:val="20"/>
          <w:szCs w:val="20"/>
        </w:rPr>
      </w:pPr>
    </w:p>
    <w:p w14:paraId="03FBFE01" w14:textId="77777777" w:rsidR="00466288" w:rsidRDefault="00466288" w:rsidP="00CB6B4B">
      <w:pPr>
        <w:jc w:val="center"/>
        <w:rPr>
          <w:rFonts w:ascii="Verdana" w:hAnsi="Verdana"/>
          <w:b/>
          <w:bCs/>
          <w:sz w:val="20"/>
          <w:szCs w:val="20"/>
        </w:rPr>
      </w:pPr>
    </w:p>
    <w:p w14:paraId="05BBBDC8" w14:textId="77777777" w:rsidR="00466288" w:rsidRDefault="00466288" w:rsidP="00CB6B4B">
      <w:pPr>
        <w:jc w:val="center"/>
        <w:rPr>
          <w:rFonts w:ascii="Verdana" w:hAnsi="Verdana"/>
          <w:b/>
          <w:bCs/>
          <w:sz w:val="20"/>
          <w:szCs w:val="20"/>
        </w:rPr>
      </w:pPr>
    </w:p>
    <w:p w14:paraId="6A58EA0F" w14:textId="77777777" w:rsidR="00466288" w:rsidRDefault="00466288" w:rsidP="00CB6B4B">
      <w:pPr>
        <w:jc w:val="center"/>
        <w:rPr>
          <w:rFonts w:ascii="Verdana" w:hAnsi="Verdana"/>
          <w:b/>
          <w:bCs/>
          <w:sz w:val="20"/>
          <w:szCs w:val="20"/>
        </w:rPr>
      </w:pPr>
    </w:p>
    <w:p w14:paraId="6C484499" w14:textId="77777777" w:rsidR="00466288" w:rsidRDefault="00466288" w:rsidP="00CB6B4B">
      <w:pPr>
        <w:jc w:val="center"/>
        <w:rPr>
          <w:rFonts w:ascii="Verdana" w:hAnsi="Verdana"/>
          <w:b/>
          <w:bCs/>
          <w:sz w:val="20"/>
          <w:szCs w:val="20"/>
        </w:rPr>
      </w:pPr>
    </w:p>
    <w:p w14:paraId="65690402" w14:textId="77777777" w:rsidR="00466288" w:rsidRDefault="00466288" w:rsidP="00CB6B4B">
      <w:pPr>
        <w:jc w:val="center"/>
        <w:rPr>
          <w:rFonts w:ascii="Verdana" w:hAnsi="Verdana"/>
          <w:b/>
          <w:bCs/>
          <w:sz w:val="20"/>
          <w:szCs w:val="20"/>
        </w:rPr>
      </w:pPr>
    </w:p>
    <w:p w14:paraId="09ACF38B" w14:textId="77777777" w:rsidR="00466288" w:rsidRDefault="00466288" w:rsidP="00CB6B4B">
      <w:pPr>
        <w:jc w:val="center"/>
        <w:rPr>
          <w:rFonts w:ascii="Verdana" w:hAnsi="Verdana"/>
          <w:b/>
          <w:bCs/>
          <w:sz w:val="20"/>
          <w:szCs w:val="20"/>
        </w:rPr>
      </w:pPr>
    </w:p>
    <w:p w14:paraId="08173B8D" w14:textId="77777777" w:rsidR="00466288" w:rsidRDefault="00466288" w:rsidP="00CB6B4B">
      <w:pPr>
        <w:jc w:val="center"/>
        <w:rPr>
          <w:rFonts w:ascii="Verdana" w:hAnsi="Verdana"/>
          <w:b/>
          <w:bCs/>
          <w:sz w:val="20"/>
          <w:szCs w:val="20"/>
        </w:rPr>
      </w:pPr>
    </w:p>
    <w:p w14:paraId="03230B47" w14:textId="77777777" w:rsidR="00466288" w:rsidRDefault="00466288" w:rsidP="00CB6B4B">
      <w:pPr>
        <w:jc w:val="center"/>
        <w:rPr>
          <w:rFonts w:ascii="Verdana" w:hAnsi="Verdana"/>
          <w:b/>
          <w:bCs/>
          <w:sz w:val="20"/>
          <w:szCs w:val="20"/>
        </w:rPr>
      </w:pPr>
    </w:p>
    <w:p w14:paraId="761E0FB8" w14:textId="77777777" w:rsidR="00466288" w:rsidRDefault="00466288" w:rsidP="00CB6B4B">
      <w:pPr>
        <w:jc w:val="center"/>
        <w:rPr>
          <w:rFonts w:ascii="Verdana" w:hAnsi="Verdana"/>
          <w:b/>
          <w:bCs/>
          <w:sz w:val="20"/>
          <w:szCs w:val="20"/>
        </w:rPr>
      </w:pPr>
    </w:p>
    <w:p w14:paraId="1B3CEF49" w14:textId="77777777" w:rsidR="00466288" w:rsidRDefault="00466288" w:rsidP="00CB6B4B">
      <w:pPr>
        <w:jc w:val="center"/>
        <w:rPr>
          <w:rFonts w:ascii="Verdana" w:hAnsi="Verdana"/>
          <w:b/>
          <w:bCs/>
          <w:sz w:val="20"/>
          <w:szCs w:val="20"/>
        </w:rPr>
      </w:pPr>
    </w:p>
    <w:p w14:paraId="2117002A" w14:textId="77777777" w:rsidR="00466288" w:rsidRPr="00067F77" w:rsidRDefault="00466288" w:rsidP="00D4580F">
      <w:pPr>
        <w:rPr>
          <w:rFonts w:ascii="Verdana" w:hAnsi="Verdana"/>
          <w:b/>
          <w:bCs/>
          <w:sz w:val="20"/>
          <w:szCs w:val="20"/>
        </w:rPr>
      </w:pPr>
    </w:p>
    <w:p w14:paraId="609CDA0A" w14:textId="77777777" w:rsidR="00CB6B4B" w:rsidRDefault="00CB6B4B" w:rsidP="00CB6B4B">
      <w:pPr>
        <w:jc w:val="center"/>
        <w:rPr>
          <w:rFonts w:ascii="Verdana" w:hAnsi="Verdana"/>
          <w:sz w:val="20"/>
          <w:szCs w:val="20"/>
        </w:rPr>
      </w:pPr>
    </w:p>
    <w:p w14:paraId="7CD5D32C" w14:textId="1173C806" w:rsidR="00896A24" w:rsidRDefault="00896A24" w:rsidP="00896A24">
      <w:pPr>
        <w:jc w:val="center"/>
        <w:rPr>
          <w:rFonts w:ascii="Verdana" w:hAnsi="Verdana"/>
          <w:b/>
          <w:bCs/>
          <w:sz w:val="20"/>
          <w:szCs w:val="20"/>
        </w:rPr>
      </w:pPr>
      <w:r w:rsidRPr="00067F77">
        <w:rPr>
          <w:rFonts w:ascii="Verdana" w:hAnsi="Verdana"/>
          <w:b/>
          <w:bCs/>
          <w:sz w:val="20"/>
          <w:szCs w:val="20"/>
        </w:rPr>
        <w:t>Conclusi</w:t>
      </w:r>
      <w:r w:rsidR="00466288">
        <w:rPr>
          <w:rFonts w:ascii="Verdana" w:hAnsi="Verdana"/>
          <w:b/>
          <w:bCs/>
          <w:sz w:val="20"/>
          <w:szCs w:val="20"/>
        </w:rPr>
        <w:t>ón</w:t>
      </w:r>
    </w:p>
    <w:p w14:paraId="6B11D00F" w14:textId="77777777" w:rsidR="00FC1BEE" w:rsidRPr="00FC1BEE" w:rsidRDefault="00FC1BEE" w:rsidP="00146501">
      <w:pPr>
        <w:jc w:val="both"/>
        <w:rPr>
          <w:rFonts w:ascii="Verdana" w:hAnsi="Verdana"/>
          <w:sz w:val="20"/>
          <w:szCs w:val="20"/>
        </w:rPr>
      </w:pPr>
    </w:p>
    <w:sectPr w:rsidR="00FC1BEE" w:rsidRPr="00FC1BEE" w:rsidSect="002D4B2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DE27B" w14:textId="77777777" w:rsidR="003F34AE" w:rsidRDefault="003F34AE" w:rsidP="007E60A4">
      <w:r>
        <w:separator/>
      </w:r>
    </w:p>
  </w:endnote>
  <w:endnote w:type="continuationSeparator" w:id="0">
    <w:p w14:paraId="6BAFFBA3" w14:textId="77777777" w:rsidR="003F34AE" w:rsidRDefault="003F34AE" w:rsidP="007E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26629" w14:textId="77777777" w:rsidR="003F34AE" w:rsidRDefault="003F34AE" w:rsidP="007E60A4">
      <w:r>
        <w:separator/>
      </w:r>
    </w:p>
  </w:footnote>
  <w:footnote w:type="continuationSeparator" w:id="0">
    <w:p w14:paraId="4A1B6865" w14:textId="77777777" w:rsidR="003F34AE" w:rsidRDefault="003F34AE" w:rsidP="007E6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2423"/>
    <w:multiLevelType w:val="hybridMultilevel"/>
    <w:tmpl w:val="1A00D4DA"/>
    <w:lvl w:ilvl="0" w:tplc="180A000F">
      <w:start w:val="1"/>
      <w:numFmt w:val="decimal"/>
      <w:lvlText w:val="%1."/>
      <w:lvlJc w:val="left"/>
      <w:pPr>
        <w:ind w:left="-1232" w:hanging="360"/>
      </w:pPr>
    </w:lvl>
    <w:lvl w:ilvl="1" w:tplc="180A0019" w:tentative="1">
      <w:start w:val="1"/>
      <w:numFmt w:val="lowerLetter"/>
      <w:lvlText w:val="%2."/>
      <w:lvlJc w:val="left"/>
      <w:pPr>
        <w:ind w:left="-512" w:hanging="360"/>
      </w:pPr>
    </w:lvl>
    <w:lvl w:ilvl="2" w:tplc="180A001B" w:tentative="1">
      <w:start w:val="1"/>
      <w:numFmt w:val="lowerRoman"/>
      <w:lvlText w:val="%3."/>
      <w:lvlJc w:val="right"/>
      <w:pPr>
        <w:ind w:left="208" w:hanging="180"/>
      </w:pPr>
    </w:lvl>
    <w:lvl w:ilvl="3" w:tplc="180A000F" w:tentative="1">
      <w:start w:val="1"/>
      <w:numFmt w:val="decimal"/>
      <w:lvlText w:val="%4."/>
      <w:lvlJc w:val="left"/>
      <w:pPr>
        <w:ind w:left="928" w:hanging="360"/>
      </w:pPr>
    </w:lvl>
    <w:lvl w:ilvl="4" w:tplc="180A0019" w:tentative="1">
      <w:start w:val="1"/>
      <w:numFmt w:val="lowerLetter"/>
      <w:lvlText w:val="%5."/>
      <w:lvlJc w:val="left"/>
      <w:pPr>
        <w:ind w:left="1648" w:hanging="360"/>
      </w:pPr>
    </w:lvl>
    <w:lvl w:ilvl="5" w:tplc="180A001B" w:tentative="1">
      <w:start w:val="1"/>
      <w:numFmt w:val="lowerRoman"/>
      <w:lvlText w:val="%6."/>
      <w:lvlJc w:val="right"/>
      <w:pPr>
        <w:ind w:left="2368" w:hanging="180"/>
      </w:pPr>
    </w:lvl>
    <w:lvl w:ilvl="6" w:tplc="180A000F" w:tentative="1">
      <w:start w:val="1"/>
      <w:numFmt w:val="decimal"/>
      <w:lvlText w:val="%7."/>
      <w:lvlJc w:val="left"/>
      <w:pPr>
        <w:ind w:left="3088" w:hanging="360"/>
      </w:pPr>
    </w:lvl>
    <w:lvl w:ilvl="7" w:tplc="180A0019" w:tentative="1">
      <w:start w:val="1"/>
      <w:numFmt w:val="lowerLetter"/>
      <w:lvlText w:val="%8."/>
      <w:lvlJc w:val="left"/>
      <w:pPr>
        <w:ind w:left="3808" w:hanging="360"/>
      </w:pPr>
    </w:lvl>
    <w:lvl w:ilvl="8" w:tplc="180A001B" w:tentative="1">
      <w:start w:val="1"/>
      <w:numFmt w:val="lowerRoman"/>
      <w:lvlText w:val="%9."/>
      <w:lvlJc w:val="right"/>
      <w:pPr>
        <w:ind w:left="4528" w:hanging="180"/>
      </w:pPr>
    </w:lvl>
  </w:abstractNum>
  <w:abstractNum w:abstractNumId="1" w15:restartNumberingAfterBreak="0">
    <w:nsid w:val="05135105"/>
    <w:multiLevelType w:val="hybridMultilevel"/>
    <w:tmpl w:val="19FEA4EE"/>
    <w:lvl w:ilvl="0" w:tplc="FFFFFFFF">
      <w:start w:val="1"/>
      <w:numFmt w:val="decimal"/>
      <w:lvlText w:val="%1."/>
      <w:lvlJc w:val="left"/>
      <w:pPr>
        <w:ind w:left="720" w:hanging="360"/>
      </w:pPr>
      <w:rPr>
        <w:rFonts w:ascii="Verdana" w:eastAsia="Arial Unicode MS" w:hAnsi="Verdana" w:cs="Times New Roman"/>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301CD0"/>
    <w:multiLevelType w:val="hybridMultilevel"/>
    <w:tmpl w:val="34FE700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0C73384F"/>
    <w:multiLevelType w:val="hybridMultilevel"/>
    <w:tmpl w:val="D3C6E122"/>
    <w:lvl w:ilvl="0" w:tplc="91529A60">
      <w:start w:val="1"/>
      <w:numFmt w:val="decimal"/>
      <w:lvlText w:val="%1."/>
      <w:lvlJc w:val="left"/>
      <w:pPr>
        <w:ind w:left="720" w:hanging="360"/>
      </w:pPr>
      <w:rPr>
        <w:rFonts w:ascii="Verdana" w:eastAsia="Arial Unicode MS" w:hAnsi="Verdana" w:cs="Times New Roman"/>
        <w:b w:val="0"/>
        <w:bCs w:val="0"/>
        <w:sz w:val="20"/>
        <w:szCs w:val="20"/>
      </w:rPr>
    </w:lvl>
    <w:lvl w:ilvl="1" w:tplc="180A0019" w:tentative="1">
      <w:start w:val="1"/>
      <w:numFmt w:val="lowerLetter"/>
      <w:lvlText w:val="%2."/>
      <w:lvlJc w:val="left"/>
      <w:pPr>
        <w:ind w:left="1092" w:hanging="360"/>
      </w:pPr>
    </w:lvl>
    <w:lvl w:ilvl="2" w:tplc="180A001B" w:tentative="1">
      <w:start w:val="1"/>
      <w:numFmt w:val="lowerRoman"/>
      <w:lvlText w:val="%3."/>
      <w:lvlJc w:val="right"/>
      <w:pPr>
        <w:ind w:left="1812" w:hanging="180"/>
      </w:pPr>
    </w:lvl>
    <w:lvl w:ilvl="3" w:tplc="180A000F" w:tentative="1">
      <w:start w:val="1"/>
      <w:numFmt w:val="decimal"/>
      <w:lvlText w:val="%4."/>
      <w:lvlJc w:val="left"/>
      <w:pPr>
        <w:ind w:left="2532" w:hanging="360"/>
      </w:pPr>
    </w:lvl>
    <w:lvl w:ilvl="4" w:tplc="180A0019" w:tentative="1">
      <w:start w:val="1"/>
      <w:numFmt w:val="lowerLetter"/>
      <w:lvlText w:val="%5."/>
      <w:lvlJc w:val="left"/>
      <w:pPr>
        <w:ind w:left="3252" w:hanging="360"/>
      </w:pPr>
    </w:lvl>
    <w:lvl w:ilvl="5" w:tplc="180A001B" w:tentative="1">
      <w:start w:val="1"/>
      <w:numFmt w:val="lowerRoman"/>
      <w:lvlText w:val="%6."/>
      <w:lvlJc w:val="right"/>
      <w:pPr>
        <w:ind w:left="3972" w:hanging="180"/>
      </w:pPr>
    </w:lvl>
    <w:lvl w:ilvl="6" w:tplc="180A000F" w:tentative="1">
      <w:start w:val="1"/>
      <w:numFmt w:val="decimal"/>
      <w:lvlText w:val="%7."/>
      <w:lvlJc w:val="left"/>
      <w:pPr>
        <w:ind w:left="4692" w:hanging="360"/>
      </w:pPr>
    </w:lvl>
    <w:lvl w:ilvl="7" w:tplc="180A0019" w:tentative="1">
      <w:start w:val="1"/>
      <w:numFmt w:val="lowerLetter"/>
      <w:lvlText w:val="%8."/>
      <w:lvlJc w:val="left"/>
      <w:pPr>
        <w:ind w:left="5412" w:hanging="360"/>
      </w:pPr>
    </w:lvl>
    <w:lvl w:ilvl="8" w:tplc="180A001B" w:tentative="1">
      <w:start w:val="1"/>
      <w:numFmt w:val="lowerRoman"/>
      <w:lvlText w:val="%9."/>
      <w:lvlJc w:val="right"/>
      <w:pPr>
        <w:ind w:left="6132" w:hanging="180"/>
      </w:pPr>
    </w:lvl>
  </w:abstractNum>
  <w:abstractNum w:abstractNumId="4" w15:restartNumberingAfterBreak="0">
    <w:nsid w:val="0CBA7096"/>
    <w:multiLevelType w:val="hybridMultilevel"/>
    <w:tmpl w:val="189697AE"/>
    <w:lvl w:ilvl="0" w:tplc="91529A60">
      <w:start w:val="1"/>
      <w:numFmt w:val="decimal"/>
      <w:lvlText w:val="%1."/>
      <w:lvlJc w:val="left"/>
      <w:pPr>
        <w:ind w:left="360" w:hanging="360"/>
      </w:pPr>
      <w:rPr>
        <w:rFonts w:ascii="Verdana" w:eastAsia="Arial Unicode MS" w:hAnsi="Verdana" w:cs="Times New Roman"/>
        <w:b w:val="0"/>
        <w:bCs w:val="0"/>
        <w:sz w:val="20"/>
        <w:szCs w:val="20"/>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0F3808A0"/>
    <w:multiLevelType w:val="hybridMultilevel"/>
    <w:tmpl w:val="2D8CD5B0"/>
    <w:lvl w:ilvl="0" w:tplc="5EDCB070">
      <w:start w:val="1"/>
      <w:numFmt w:val="decimal"/>
      <w:lvlText w:val="%1."/>
      <w:lvlJc w:val="left"/>
      <w:pPr>
        <w:ind w:left="1068" w:hanging="360"/>
      </w:pPr>
      <w:rPr>
        <w:rFonts w:ascii="Verdana" w:eastAsia="Arial Unicode MS" w:hAnsi="Verdana" w:cs="Times New Roman"/>
        <w:sz w:val="20"/>
        <w:szCs w:val="20"/>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6" w15:restartNumberingAfterBreak="0">
    <w:nsid w:val="133A4DDD"/>
    <w:multiLevelType w:val="hybridMultilevel"/>
    <w:tmpl w:val="19FEA4EE"/>
    <w:lvl w:ilvl="0" w:tplc="AD10DC28">
      <w:start w:val="1"/>
      <w:numFmt w:val="decimal"/>
      <w:lvlText w:val="%1."/>
      <w:lvlJc w:val="left"/>
      <w:pPr>
        <w:ind w:left="720" w:hanging="360"/>
      </w:pPr>
      <w:rPr>
        <w:rFonts w:ascii="Verdana" w:eastAsia="Arial Unicode MS" w:hAnsi="Verdana" w:cs="Times New Roman"/>
        <w:b w:val="0"/>
        <w:bCs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19F27DB7"/>
    <w:multiLevelType w:val="hybridMultilevel"/>
    <w:tmpl w:val="996EB746"/>
    <w:lvl w:ilvl="0" w:tplc="99D86B02">
      <w:start w:val="1"/>
      <w:numFmt w:val="decimal"/>
      <w:lvlText w:val="%1."/>
      <w:lvlJc w:val="left"/>
      <w:pPr>
        <w:ind w:left="36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1CB44A75"/>
    <w:multiLevelType w:val="hybridMultilevel"/>
    <w:tmpl w:val="F61899D4"/>
    <w:lvl w:ilvl="0" w:tplc="C1AC88A8">
      <w:start w:val="1"/>
      <w:numFmt w:val="decimal"/>
      <w:lvlText w:val="%1."/>
      <w:lvlJc w:val="left"/>
      <w:pPr>
        <w:ind w:left="710" w:hanging="71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9" w15:restartNumberingAfterBreak="0">
    <w:nsid w:val="1D0F0994"/>
    <w:multiLevelType w:val="hybridMultilevel"/>
    <w:tmpl w:val="4F32C12C"/>
    <w:lvl w:ilvl="0" w:tplc="30F8E6EA">
      <w:start w:val="1"/>
      <w:numFmt w:val="decimal"/>
      <w:lvlText w:val="%1."/>
      <w:lvlJc w:val="left"/>
      <w:pPr>
        <w:ind w:left="36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1E9735CC"/>
    <w:multiLevelType w:val="hybridMultilevel"/>
    <w:tmpl w:val="E758BE6E"/>
    <w:lvl w:ilvl="0" w:tplc="5082EEB2">
      <w:start w:val="1"/>
      <w:numFmt w:val="decimal"/>
      <w:lvlText w:val="%1."/>
      <w:lvlJc w:val="left"/>
      <w:pPr>
        <w:ind w:left="36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1FF94356"/>
    <w:multiLevelType w:val="hybridMultilevel"/>
    <w:tmpl w:val="FDCE7B9E"/>
    <w:lvl w:ilvl="0" w:tplc="EE34CA84">
      <w:start w:val="1"/>
      <w:numFmt w:val="decimal"/>
      <w:lvlText w:val="%1."/>
      <w:lvlJc w:val="left"/>
      <w:pPr>
        <w:ind w:left="360" w:hanging="360"/>
      </w:pPr>
      <w:rPr>
        <w:b/>
        <w:bCs/>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2" w15:restartNumberingAfterBreak="0">
    <w:nsid w:val="22E60D44"/>
    <w:multiLevelType w:val="hybridMultilevel"/>
    <w:tmpl w:val="E85CD2E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26E439A8"/>
    <w:multiLevelType w:val="hybridMultilevel"/>
    <w:tmpl w:val="30E0786A"/>
    <w:lvl w:ilvl="0" w:tplc="180A000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8503EAF"/>
    <w:multiLevelType w:val="hybridMultilevel"/>
    <w:tmpl w:val="25745C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615032"/>
    <w:multiLevelType w:val="hybridMultilevel"/>
    <w:tmpl w:val="9564C714"/>
    <w:lvl w:ilvl="0" w:tplc="FFFFFFFF">
      <w:start w:val="1"/>
      <w:numFmt w:val="decimal"/>
      <w:lvlText w:val="%1."/>
      <w:lvlJc w:val="left"/>
      <w:pPr>
        <w:ind w:left="720" w:hanging="360"/>
      </w:pPr>
      <w:rPr>
        <w:rFonts w:ascii="Verdana" w:eastAsia="Arial Unicode MS" w:hAnsi="Verdana" w:cs="Times New Roman"/>
        <w:b w:val="0"/>
        <w:bCs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28AA3EEF"/>
    <w:multiLevelType w:val="multilevel"/>
    <w:tmpl w:val="3FE22D6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9606FB6"/>
    <w:multiLevelType w:val="hybridMultilevel"/>
    <w:tmpl w:val="DD7457CE"/>
    <w:lvl w:ilvl="0" w:tplc="30F8E6EA">
      <w:start w:val="1"/>
      <w:numFmt w:val="decimal"/>
      <w:lvlText w:val="%1."/>
      <w:lvlJc w:val="left"/>
      <w:pPr>
        <w:ind w:left="36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15:restartNumberingAfterBreak="0">
    <w:nsid w:val="2C5B50A3"/>
    <w:multiLevelType w:val="hybridMultilevel"/>
    <w:tmpl w:val="18EC800A"/>
    <w:lvl w:ilvl="0" w:tplc="1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D913F44"/>
    <w:multiLevelType w:val="hybridMultilevel"/>
    <w:tmpl w:val="9EC2E0E2"/>
    <w:lvl w:ilvl="0" w:tplc="FFFFFFFF">
      <w:start w:val="1"/>
      <w:numFmt w:val="decimal"/>
      <w:lvlText w:val="%1."/>
      <w:lvlJc w:val="left"/>
      <w:pPr>
        <w:ind w:left="720" w:hanging="360"/>
      </w:pPr>
      <w:rPr>
        <w:rFonts w:ascii="Verdana" w:eastAsia="Arial Unicode MS" w:hAnsi="Verdana" w:cs="Times New Roman"/>
        <w:b w:val="0"/>
        <w:bCs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15:restartNumberingAfterBreak="0">
    <w:nsid w:val="2FA62A42"/>
    <w:multiLevelType w:val="hybridMultilevel"/>
    <w:tmpl w:val="A3440D84"/>
    <w:lvl w:ilvl="0" w:tplc="5EDCB070">
      <w:start w:val="1"/>
      <w:numFmt w:val="decimal"/>
      <w:lvlText w:val="%1."/>
      <w:lvlJc w:val="left"/>
      <w:pPr>
        <w:ind w:left="1068" w:hanging="360"/>
      </w:pPr>
      <w:rPr>
        <w:rFonts w:ascii="Verdana" w:eastAsia="Arial Unicode MS" w:hAnsi="Verdana" w:cs="Times New Roman"/>
        <w:sz w:val="20"/>
        <w:szCs w:val="2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3017216E"/>
    <w:multiLevelType w:val="hybridMultilevel"/>
    <w:tmpl w:val="25A2098E"/>
    <w:lvl w:ilvl="0" w:tplc="1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06375AF"/>
    <w:multiLevelType w:val="hybridMultilevel"/>
    <w:tmpl w:val="88FA6108"/>
    <w:lvl w:ilvl="0" w:tplc="D0FCD654">
      <w:start w:val="1"/>
      <w:numFmt w:val="decimal"/>
      <w:lvlText w:val="%1."/>
      <w:lvlJc w:val="left"/>
      <w:pPr>
        <w:ind w:left="720" w:hanging="360"/>
      </w:pPr>
      <w:rPr>
        <w:rFonts w:hint="default"/>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3" w15:restartNumberingAfterBreak="0">
    <w:nsid w:val="31042720"/>
    <w:multiLevelType w:val="hybridMultilevel"/>
    <w:tmpl w:val="5FAE20E6"/>
    <w:lvl w:ilvl="0" w:tplc="9320A7EC">
      <w:start w:val="1"/>
      <w:numFmt w:val="decimal"/>
      <w:lvlText w:val="%1."/>
      <w:lvlJc w:val="left"/>
      <w:pPr>
        <w:ind w:left="36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31193B2A"/>
    <w:multiLevelType w:val="hybridMultilevel"/>
    <w:tmpl w:val="958CB516"/>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5" w15:restartNumberingAfterBreak="0">
    <w:nsid w:val="31821840"/>
    <w:multiLevelType w:val="hybridMultilevel"/>
    <w:tmpl w:val="EAFC6CE0"/>
    <w:lvl w:ilvl="0" w:tplc="6D142F30">
      <w:start w:val="1"/>
      <w:numFmt w:val="decimal"/>
      <w:lvlText w:val="%1."/>
      <w:lvlJc w:val="left"/>
      <w:pPr>
        <w:ind w:left="360" w:hanging="360"/>
      </w:pPr>
      <w:rPr>
        <w:rFonts w:ascii="Verdana" w:eastAsia="Times New Roman" w:hAnsi="Verdana" w:cs="Times New Roman"/>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3267585D"/>
    <w:multiLevelType w:val="hybridMultilevel"/>
    <w:tmpl w:val="490A6EA0"/>
    <w:lvl w:ilvl="0" w:tplc="180A000F">
      <w:start w:val="1"/>
      <w:numFmt w:val="decimal"/>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7" w15:restartNumberingAfterBreak="0">
    <w:nsid w:val="394252D0"/>
    <w:multiLevelType w:val="hybridMultilevel"/>
    <w:tmpl w:val="C06214C6"/>
    <w:lvl w:ilvl="0" w:tplc="611E565C">
      <w:start w:val="1"/>
      <w:numFmt w:val="decimal"/>
      <w:lvlText w:val="%1."/>
      <w:lvlJc w:val="left"/>
      <w:pPr>
        <w:ind w:left="360" w:hanging="360"/>
      </w:pPr>
      <w:rPr>
        <w:rFonts w:ascii="Verdana" w:eastAsia="Arial Unicode MS" w:hAnsi="Verdana" w:cs="Times New Roman"/>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8" w15:restartNumberingAfterBreak="0">
    <w:nsid w:val="39AE775B"/>
    <w:multiLevelType w:val="hybridMultilevel"/>
    <w:tmpl w:val="A37A1008"/>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9" w15:restartNumberingAfterBreak="0">
    <w:nsid w:val="3B206D9A"/>
    <w:multiLevelType w:val="hybridMultilevel"/>
    <w:tmpl w:val="1938FDBE"/>
    <w:lvl w:ilvl="0" w:tplc="1D84A894">
      <w:start w:val="1"/>
      <w:numFmt w:val="decimal"/>
      <w:lvlText w:val="%1."/>
      <w:lvlJc w:val="left"/>
      <w:pPr>
        <w:ind w:left="720" w:hanging="360"/>
      </w:pPr>
      <w:rPr>
        <w:rFonts w:ascii="Verdana" w:eastAsia="Arial Unicode MS" w:hAnsi="Verdana" w:cs="Times New Roman"/>
        <w:b w:val="0"/>
        <w:bCs w:val="0"/>
        <w:sz w:val="20"/>
        <w:szCs w:val="2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0" w15:restartNumberingAfterBreak="0">
    <w:nsid w:val="3BA56266"/>
    <w:multiLevelType w:val="hybridMultilevel"/>
    <w:tmpl w:val="5A829C3C"/>
    <w:lvl w:ilvl="0" w:tplc="180A000F">
      <w:start w:val="3"/>
      <w:numFmt w:val="decimal"/>
      <w:lvlText w:val="%1."/>
      <w:lvlJc w:val="left"/>
      <w:pPr>
        <w:ind w:left="502" w:hanging="360"/>
      </w:pPr>
      <w:rPr>
        <w:rFonts w:hint="default"/>
      </w:rPr>
    </w:lvl>
    <w:lvl w:ilvl="1" w:tplc="180A0019" w:tentative="1">
      <w:start w:val="1"/>
      <w:numFmt w:val="lowerLetter"/>
      <w:lvlText w:val="%2."/>
      <w:lvlJc w:val="left"/>
      <w:pPr>
        <w:ind w:left="1222" w:hanging="360"/>
      </w:pPr>
    </w:lvl>
    <w:lvl w:ilvl="2" w:tplc="180A001B" w:tentative="1">
      <w:start w:val="1"/>
      <w:numFmt w:val="lowerRoman"/>
      <w:lvlText w:val="%3."/>
      <w:lvlJc w:val="right"/>
      <w:pPr>
        <w:ind w:left="1942" w:hanging="180"/>
      </w:pPr>
    </w:lvl>
    <w:lvl w:ilvl="3" w:tplc="180A000F" w:tentative="1">
      <w:start w:val="1"/>
      <w:numFmt w:val="decimal"/>
      <w:lvlText w:val="%4."/>
      <w:lvlJc w:val="left"/>
      <w:pPr>
        <w:ind w:left="2662" w:hanging="360"/>
      </w:pPr>
    </w:lvl>
    <w:lvl w:ilvl="4" w:tplc="180A0019" w:tentative="1">
      <w:start w:val="1"/>
      <w:numFmt w:val="lowerLetter"/>
      <w:lvlText w:val="%5."/>
      <w:lvlJc w:val="left"/>
      <w:pPr>
        <w:ind w:left="3382" w:hanging="360"/>
      </w:pPr>
    </w:lvl>
    <w:lvl w:ilvl="5" w:tplc="180A001B" w:tentative="1">
      <w:start w:val="1"/>
      <w:numFmt w:val="lowerRoman"/>
      <w:lvlText w:val="%6."/>
      <w:lvlJc w:val="right"/>
      <w:pPr>
        <w:ind w:left="4102" w:hanging="180"/>
      </w:pPr>
    </w:lvl>
    <w:lvl w:ilvl="6" w:tplc="180A000F" w:tentative="1">
      <w:start w:val="1"/>
      <w:numFmt w:val="decimal"/>
      <w:lvlText w:val="%7."/>
      <w:lvlJc w:val="left"/>
      <w:pPr>
        <w:ind w:left="4822" w:hanging="360"/>
      </w:pPr>
    </w:lvl>
    <w:lvl w:ilvl="7" w:tplc="180A0019" w:tentative="1">
      <w:start w:val="1"/>
      <w:numFmt w:val="lowerLetter"/>
      <w:lvlText w:val="%8."/>
      <w:lvlJc w:val="left"/>
      <w:pPr>
        <w:ind w:left="5542" w:hanging="360"/>
      </w:pPr>
    </w:lvl>
    <w:lvl w:ilvl="8" w:tplc="180A001B" w:tentative="1">
      <w:start w:val="1"/>
      <w:numFmt w:val="lowerRoman"/>
      <w:lvlText w:val="%9."/>
      <w:lvlJc w:val="right"/>
      <w:pPr>
        <w:ind w:left="6262" w:hanging="180"/>
      </w:pPr>
    </w:lvl>
  </w:abstractNum>
  <w:abstractNum w:abstractNumId="31" w15:restartNumberingAfterBreak="0">
    <w:nsid w:val="3BDB7C1D"/>
    <w:multiLevelType w:val="hybridMultilevel"/>
    <w:tmpl w:val="57CE053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2" w15:restartNumberingAfterBreak="0">
    <w:nsid w:val="3BF86A1C"/>
    <w:multiLevelType w:val="hybridMultilevel"/>
    <w:tmpl w:val="15863D02"/>
    <w:lvl w:ilvl="0" w:tplc="FFFFFFFF">
      <w:start w:val="1"/>
      <w:numFmt w:val="decimal"/>
      <w:lvlText w:val="%1."/>
      <w:lvlJc w:val="left"/>
      <w:pPr>
        <w:ind w:left="36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3" w15:restartNumberingAfterBreak="0">
    <w:nsid w:val="3C472B86"/>
    <w:multiLevelType w:val="hybridMultilevel"/>
    <w:tmpl w:val="79D41C8C"/>
    <w:lvl w:ilvl="0" w:tplc="180A000F">
      <w:start w:val="1"/>
      <w:numFmt w:val="decimal"/>
      <w:lvlText w:val="%1."/>
      <w:lvlJc w:val="left"/>
      <w:pPr>
        <w:ind w:left="360" w:hanging="360"/>
      </w:p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34" w15:restartNumberingAfterBreak="0">
    <w:nsid w:val="3E754841"/>
    <w:multiLevelType w:val="hybridMultilevel"/>
    <w:tmpl w:val="6BB6A7BC"/>
    <w:lvl w:ilvl="0" w:tplc="A5B48B7C">
      <w:start w:val="1"/>
      <w:numFmt w:val="decimal"/>
      <w:lvlText w:val="%1."/>
      <w:lvlJc w:val="left"/>
      <w:pPr>
        <w:ind w:left="36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15:restartNumberingAfterBreak="0">
    <w:nsid w:val="42EB6EC5"/>
    <w:multiLevelType w:val="hybridMultilevel"/>
    <w:tmpl w:val="B686CD5E"/>
    <w:lvl w:ilvl="0" w:tplc="2A3C9662">
      <w:start w:val="1"/>
      <w:numFmt w:val="decimal"/>
      <w:lvlText w:val="%1."/>
      <w:lvlJc w:val="left"/>
      <w:pPr>
        <w:ind w:left="36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6" w15:restartNumberingAfterBreak="0">
    <w:nsid w:val="44DD0C40"/>
    <w:multiLevelType w:val="hybridMultilevel"/>
    <w:tmpl w:val="3F4E103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50641F1"/>
    <w:multiLevelType w:val="hybridMultilevel"/>
    <w:tmpl w:val="07328B9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FB359DC"/>
    <w:multiLevelType w:val="hybridMultilevel"/>
    <w:tmpl w:val="88A2544A"/>
    <w:lvl w:ilvl="0" w:tplc="A5B48B7C">
      <w:start w:val="1"/>
      <w:numFmt w:val="decimal"/>
      <w:lvlText w:val="%1."/>
      <w:lvlJc w:val="left"/>
      <w:pPr>
        <w:ind w:left="36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9" w15:restartNumberingAfterBreak="0">
    <w:nsid w:val="532911F9"/>
    <w:multiLevelType w:val="hybridMultilevel"/>
    <w:tmpl w:val="E8F822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9513FCB"/>
    <w:multiLevelType w:val="hybridMultilevel"/>
    <w:tmpl w:val="34EA3ECE"/>
    <w:lvl w:ilvl="0" w:tplc="91529A60">
      <w:start w:val="1"/>
      <w:numFmt w:val="decimal"/>
      <w:lvlText w:val="%1."/>
      <w:lvlJc w:val="left"/>
      <w:pPr>
        <w:ind w:left="360" w:hanging="360"/>
      </w:pPr>
      <w:rPr>
        <w:rFonts w:ascii="Verdana" w:eastAsia="Arial Unicode MS" w:hAnsi="Verdana" w:cs="Times New Roman"/>
        <w:b w:val="0"/>
        <w:bCs w:val="0"/>
        <w:sz w:val="20"/>
        <w:szCs w:val="20"/>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1" w15:restartNumberingAfterBreak="0">
    <w:nsid w:val="5C765DE3"/>
    <w:multiLevelType w:val="hybridMultilevel"/>
    <w:tmpl w:val="42067156"/>
    <w:lvl w:ilvl="0" w:tplc="180A000F">
      <w:start w:val="1"/>
      <w:numFmt w:val="decimal"/>
      <w:lvlText w:val="%1."/>
      <w:lvlJc w:val="left"/>
      <w:pPr>
        <w:ind w:left="360" w:hanging="360"/>
      </w:p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42" w15:restartNumberingAfterBreak="0">
    <w:nsid w:val="61072503"/>
    <w:multiLevelType w:val="hybridMultilevel"/>
    <w:tmpl w:val="D314419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612B72F3"/>
    <w:multiLevelType w:val="hybridMultilevel"/>
    <w:tmpl w:val="49D6E866"/>
    <w:lvl w:ilvl="0" w:tplc="180A000F">
      <w:start w:val="1"/>
      <w:numFmt w:val="decimal"/>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44" w15:restartNumberingAfterBreak="0">
    <w:nsid w:val="649158A9"/>
    <w:multiLevelType w:val="hybridMultilevel"/>
    <w:tmpl w:val="8E028DD4"/>
    <w:lvl w:ilvl="0" w:tplc="1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686F44B8"/>
    <w:multiLevelType w:val="hybridMultilevel"/>
    <w:tmpl w:val="ECECD22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6AB605F2"/>
    <w:multiLevelType w:val="hybridMultilevel"/>
    <w:tmpl w:val="9A10D246"/>
    <w:lvl w:ilvl="0" w:tplc="940C284E">
      <w:start w:val="1"/>
      <w:numFmt w:val="decimal"/>
      <w:lvlText w:val="%1."/>
      <w:lvlJc w:val="left"/>
      <w:pPr>
        <w:ind w:left="36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7" w15:restartNumberingAfterBreak="0">
    <w:nsid w:val="6C217251"/>
    <w:multiLevelType w:val="hybridMultilevel"/>
    <w:tmpl w:val="D154FD54"/>
    <w:lvl w:ilvl="0" w:tplc="C1AC88A8">
      <w:start w:val="1"/>
      <w:numFmt w:val="decimal"/>
      <w:lvlText w:val="%1."/>
      <w:lvlJc w:val="left"/>
      <w:pPr>
        <w:ind w:left="780" w:hanging="710"/>
      </w:pPr>
      <w:rPr>
        <w:rFonts w:hint="default"/>
      </w:rPr>
    </w:lvl>
    <w:lvl w:ilvl="1" w:tplc="180A0019" w:tentative="1">
      <w:start w:val="1"/>
      <w:numFmt w:val="lowerLetter"/>
      <w:lvlText w:val="%2."/>
      <w:lvlJc w:val="left"/>
      <w:pPr>
        <w:ind w:left="1510" w:hanging="360"/>
      </w:pPr>
    </w:lvl>
    <w:lvl w:ilvl="2" w:tplc="180A001B" w:tentative="1">
      <w:start w:val="1"/>
      <w:numFmt w:val="lowerRoman"/>
      <w:lvlText w:val="%3."/>
      <w:lvlJc w:val="right"/>
      <w:pPr>
        <w:ind w:left="2230" w:hanging="180"/>
      </w:pPr>
    </w:lvl>
    <w:lvl w:ilvl="3" w:tplc="180A000F" w:tentative="1">
      <w:start w:val="1"/>
      <w:numFmt w:val="decimal"/>
      <w:lvlText w:val="%4."/>
      <w:lvlJc w:val="left"/>
      <w:pPr>
        <w:ind w:left="2950" w:hanging="360"/>
      </w:pPr>
    </w:lvl>
    <w:lvl w:ilvl="4" w:tplc="180A0019" w:tentative="1">
      <w:start w:val="1"/>
      <w:numFmt w:val="lowerLetter"/>
      <w:lvlText w:val="%5."/>
      <w:lvlJc w:val="left"/>
      <w:pPr>
        <w:ind w:left="3670" w:hanging="360"/>
      </w:pPr>
    </w:lvl>
    <w:lvl w:ilvl="5" w:tplc="180A001B" w:tentative="1">
      <w:start w:val="1"/>
      <w:numFmt w:val="lowerRoman"/>
      <w:lvlText w:val="%6."/>
      <w:lvlJc w:val="right"/>
      <w:pPr>
        <w:ind w:left="4390" w:hanging="180"/>
      </w:pPr>
    </w:lvl>
    <w:lvl w:ilvl="6" w:tplc="180A000F" w:tentative="1">
      <w:start w:val="1"/>
      <w:numFmt w:val="decimal"/>
      <w:lvlText w:val="%7."/>
      <w:lvlJc w:val="left"/>
      <w:pPr>
        <w:ind w:left="5110" w:hanging="360"/>
      </w:pPr>
    </w:lvl>
    <w:lvl w:ilvl="7" w:tplc="180A0019" w:tentative="1">
      <w:start w:val="1"/>
      <w:numFmt w:val="lowerLetter"/>
      <w:lvlText w:val="%8."/>
      <w:lvlJc w:val="left"/>
      <w:pPr>
        <w:ind w:left="5830" w:hanging="360"/>
      </w:pPr>
    </w:lvl>
    <w:lvl w:ilvl="8" w:tplc="180A001B" w:tentative="1">
      <w:start w:val="1"/>
      <w:numFmt w:val="lowerRoman"/>
      <w:lvlText w:val="%9."/>
      <w:lvlJc w:val="right"/>
      <w:pPr>
        <w:ind w:left="6550" w:hanging="180"/>
      </w:pPr>
    </w:lvl>
  </w:abstractNum>
  <w:abstractNum w:abstractNumId="48" w15:restartNumberingAfterBreak="0">
    <w:nsid w:val="6E057A89"/>
    <w:multiLevelType w:val="hybridMultilevel"/>
    <w:tmpl w:val="AB926FCE"/>
    <w:lvl w:ilvl="0" w:tplc="C55CF562">
      <w:start w:val="1"/>
      <w:numFmt w:val="decimal"/>
      <w:lvlText w:val="%1."/>
      <w:lvlJc w:val="left"/>
      <w:pPr>
        <w:ind w:left="720" w:hanging="360"/>
      </w:pPr>
      <w:rPr>
        <w:rFonts w:ascii="Verdana" w:hAnsi="Verdana" w:hint="default"/>
        <w:b w:val="0"/>
        <w:bCs w:val="0"/>
        <w:sz w:val="20"/>
        <w:szCs w:val="2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9" w15:restartNumberingAfterBreak="0">
    <w:nsid w:val="6FE3225C"/>
    <w:multiLevelType w:val="hybridMultilevel"/>
    <w:tmpl w:val="27EA87EE"/>
    <w:lvl w:ilvl="0" w:tplc="180A000F">
      <w:start w:val="1"/>
      <w:numFmt w:val="decimal"/>
      <w:lvlText w:val="%1."/>
      <w:lvlJc w:val="left"/>
      <w:pPr>
        <w:ind w:left="36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0" w15:restartNumberingAfterBreak="0">
    <w:nsid w:val="70EB4883"/>
    <w:multiLevelType w:val="hybridMultilevel"/>
    <w:tmpl w:val="31A611E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1" w15:restartNumberingAfterBreak="0">
    <w:nsid w:val="717B415B"/>
    <w:multiLevelType w:val="hybridMultilevel"/>
    <w:tmpl w:val="EF92491E"/>
    <w:lvl w:ilvl="0" w:tplc="4F9A2FD8">
      <w:start w:val="1"/>
      <w:numFmt w:val="decimal"/>
      <w:lvlText w:val="%1."/>
      <w:lvlJc w:val="left"/>
      <w:pPr>
        <w:ind w:left="36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2" w15:restartNumberingAfterBreak="0">
    <w:nsid w:val="753F4C65"/>
    <w:multiLevelType w:val="hybridMultilevel"/>
    <w:tmpl w:val="0680A2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75D2459D"/>
    <w:multiLevelType w:val="multilevel"/>
    <w:tmpl w:val="3FE22D6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64A3F33"/>
    <w:multiLevelType w:val="hybridMultilevel"/>
    <w:tmpl w:val="7EBE9D5A"/>
    <w:lvl w:ilvl="0" w:tplc="91529A60">
      <w:start w:val="1"/>
      <w:numFmt w:val="decimal"/>
      <w:lvlText w:val="%1."/>
      <w:lvlJc w:val="left"/>
      <w:pPr>
        <w:ind w:left="720" w:hanging="360"/>
      </w:pPr>
      <w:rPr>
        <w:rFonts w:ascii="Verdana" w:eastAsia="Arial Unicode MS" w:hAnsi="Verdana" w:cs="Times New Roman"/>
        <w:b w:val="0"/>
        <w:bCs w:val="0"/>
        <w:sz w:val="20"/>
        <w:szCs w:val="2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5" w15:restartNumberingAfterBreak="0">
    <w:nsid w:val="76D928F9"/>
    <w:multiLevelType w:val="hybridMultilevel"/>
    <w:tmpl w:val="5F5CB192"/>
    <w:lvl w:ilvl="0" w:tplc="9FF27C34">
      <w:start w:val="1"/>
      <w:numFmt w:val="decimal"/>
      <w:lvlText w:val="%1."/>
      <w:lvlJc w:val="left"/>
      <w:pPr>
        <w:ind w:left="36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6" w15:restartNumberingAfterBreak="0">
    <w:nsid w:val="78232346"/>
    <w:multiLevelType w:val="hybridMultilevel"/>
    <w:tmpl w:val="F6EC5D78"/>
    <w:lvl w:ilvl="0" w:tplc="5CC0B430">
      <w:start w:val="1"/>
      <w:numFmt w:val="decimal"/>
      <w:lvlText w:val="%1."/>
      <w:lvlJc w:val="left"/>
      <w:pPr>
        <w:ind w:left="36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7" w15:restartNumberingAfterBreak="0">
    <w:nsid w:val="78750368"/>
    <w:multiLevelType w:val="multilevel"/>
    <w:tmpl w:val="19FE6F5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8" w15:restartNumberingAfterBreak="0">
    <w:nsid w:val="7B4D0D11"/>
    <w:multiLevelType w:val="hybridMultilevel"/>
    <w:tmpl w:val="08482E4C"/>
    <w:lvl w:ilvl="0" w:tplc="91529A60">
      <w:start w:val="1"/>
      <w:numFmt w:val="decimal"/>
      <w:lvlText w:val="%1."/>
      <w:lvlJc w:val="left"/>
      <w:pPr>
        <w:ind w:left="720" w:hanging="360"/>
      </w:pPr>
      <w:rPr>
        <w:rFonts w:ascii="Verdana" w:eastAsia="Arial Unicode MS" w:hAnsi="Verdana" w:cs="Times New Roman"/>
        <w:b w:val="0"/>
        <w:bCs w:val="0"/>
        <w:sz w:val="20"/>
        <w:szCs w:val="2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9" w15:restartNumberingAfterBreak="0">
    <w:nsid w:val="7EC069CE"/>
    <w:multiLevelType w:val="hybridMultilevel"/>
    <w:tmpl w:val="0680A2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7F733E82"/>
    <w:multiLevelType w:val="hybridMultilevel"/>
    <w:tmpl w:val="CE0C26C0"/>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144468393">
    <w:abstractNumId w:val="48"/>
  </w:num>
  <w:num w:numId="2" w16cid:durableId="395124341">
    <w:abstractNumId w:val="6"/>
  </w:num>
  <w:num w:numId="3" w16cid:durableId="670988556">
    <w:abstractNumId w:val="5"/>
  </w:num>
  <w:num w:numId="4" w16cid:durableId="941769026">
    <w:abstractNumId w:val="20"/>
  </w:num>
  <w:num w:numId="5" w16cid:durableId="1302810535">
    <w:abstractNumId w:val="3"/>
  </w:num>
  <w:num w:numId="6" w16cid:durableId="1629892377">
    <w:abstractNumId w:val="4"/>
  </w:num>
  <w:num w:numId="7" w16cid:durableId="966351964">
    <w:abstractNumId w:val="54"/>
  </w:num>
  <w:num w:numId="8" w16cid:durableId="1510559557">
    <w:abstractNumId w:val="40"/>
  </w:num>
  <w:num w:numId="9" w16cid:durableId="2018077115">
    <w:abstractNumId w:val="58"/>
  </w:num>
  <w:num w:numId="10" w16cid:durableId="773864336">
    <w:abstractNumId w:val="29"/>
  </w:num>
  <w:num w:numId="11" w16cid:durableId="1704135214">
    <w:abstractNumId w:val="1"/>
  </w:num>
  <w:num w:numId="12" w16cid:durableId="1020858696">
    <w:abstractNumId w:val="15"/>
  </w:num>
  <w:num w:numId="13" w16cid:durableId="23261879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7333007">
    <w:abstractNumId w:val="19"/>
  </w:num>
  <w:num w:numId="15" w16cid:durableId="179039316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8920083">
    <w:abstractNumId w:val="0"/>
  </w:num>
  <w:num w:numId="17" w16cid:durableId="47996833">
    <w:abstractNumId w:val="43"/>
  </w:num>
  <w:num w:numId="18" w16cid:durableId="21979223">
    <w:abstractNumId w:val="31"/>
  </w:num>
  <w:num w:numId="19" w16cid:durableId="917594799">
    <w:abstractNumId w:val="26"/>
  </w:num>
  <w:num w:numId="20" w16cid:durableId="1704476143">
    <w:abstractNumId w:val="24"/>
  </w:num>
  <w:num w:numId="21" w16cid:durableId="662204008">
    <w:abstractNumId w:val="8"/>
  </w:num>
  <w:num w:numId="22" w16cid:durableId="1813016025">
    <w:abstractNumId w:val="47"/>
  </w:num>
  <w:num w:numId="23" w16cid:durableId="1329096213">
    <w:abstractNumId w:val="50"/>
  </w:num>
  <w:num w:numId="24" w16cid:durableId="42365624">
    <w:abstractNumId w:val="52"/>
  </w:num>
  <w:num w:numId="25" w16cid:durableId="712921259">
    <w:abstractNumId w:val="39"/>
  </w:num>
  <w:num w:numId="26" w16cid:durableId="1401059003">
    <w:abstractNumId w:val="59"/>
  </w:num>
  <w:num w:numId="27" w16cid:durableId="274867887">
    <w:abstractNumId w:val="32"/>
  </w:num>
  <w:num w:numId="28" w16cid:durableId="1685084463">
    <w:abstractNumId w:val="12"/>
  </w:num>
  <w:num w:numId="29" w16cid:durableId="680006922">
    <w:abstractNumId w:val="13"/>
  </w:num>
  <w:num w:numId="30" w16cid:durableId="390616711">
    <w:abstractNumId w:val="44"/>
  </w:num>
  <w:num w:numId="31" w16cid:durableId="892733982">
    <w:abstractNumId w:val="36"/>
  </w:num>
  <w:num w:numId="32" w16cid:durableId="617756604">
    <w:abstractNumId w:val="55"/>
  </w:num>
  <w:num w:numId="33" w16cid:durableId="33190183">
    <w:abstractNumId w:val="37"/>
  </w:num>
  <w:num w:numId="34" w16cid:durableId="72552196">
    <w:abstractNumId w:val="23"/>
  </w:num>
  <w:num w:numId="35" w16cid:durableId="157617181">
    <w:abstractNumId w:val="14"/>
  </w:num>
  <w:num w:numId="36" w16cid:durableId="573316899">
    <w:abstractNumId w:val="21"/>
  </w:num>
  <w:num w:numId="37" w16cid:durableId="510293123">
    <w:abstractNumId w:val="42"/>
  </w:num>
  <w:num w:numId="38" w16cid:durableId="1061052990">
    <w:abstractNumId w:val="18"/>
  </w:num>
  <w:num w:numId="39" w16cid:durableId="195774541">
    <w:abstractNumId w:val="45"/>
  </w:num>
  <w:num w:numId="40" w16cid:durableId="263272878">
    <w:abstractNumId w:val="2"/>
  </w:num>
  <w:num w:numId="41" w16cid:durableId="387460521">
    <w:abstractNumId w:val="49"/>
  </w:num>
  <w:num w:numId="42" w16cid:durableId="1090737774">
    <w:abstractNumId w:val="28"/>
  </w:num>
  <w:num w:numId="43" w16cid:durableId="1192841355">
    <w:abstractNumId w:val="11"/>
  </w:num>
  <w:num w:numId="44" w16cid:durableId="481001244">
    <w:abstractNumId w:val="27"/>
  </w:num>
  <w:num w:numId="45" w16cid:durableId="447311221">
    <w:abstractNumId w:val="51"/>
  </w:num>
  <w:num w:numId="46" w16cid:durableId="2063291736">
    <w:abstractNumId w:val="60"/>
  </w:num>
  <w:num w:numId="47" w16cid:durableId="1567764860">
    <w:abstractNumId w:val="25"/>
  </w:num>
  <w:num w:numId="48" w16cid:durableId="1260988578">
    <w:abstractNumId w:val="7"/>
  </w:num>
  <w:num w:numId="49" w16cid:durableId="413665295">
    <w:abstractNumId w:val="38"/>
  </w:num>
  <w:num w:numId="50" w16cid:durableId="1276205960">
    <w:abstractNumId w:val="34"/>
  </w:num>
  <w:num w:numId="51" w16cid:durableId="1382092462">
    <w:abstractNumId w:val="46"/>
  </w:num>
  <w:num w:numId="52" w16cid:durableId="1255014565">
    <w:abstractNumId w:val="56"/>
  </w:num>
  <w:num w:numId="53" w16cid:durableId="1564215790">
    <w:abstractNumId w:val="9"/>
  </w:num>
  <w:num w:numId="54" w16cid:durableId="469441241">
    <w:abstractNumId w:val="17"/>
  </w:num>
  <w:num w:numId="55" w16cid:durableId="1673024174">
    <w:abstractNumId w:val="35"/>
  </w:num>
  <w:num w:numId="56" w16cid:durableId="1922250822">
    <w:abstractNumId w:val="22"/>
  </w:num>
  <w:num w:numId="57" w16cid:durableId="1869370307">
    <w:abstractNumId w:val="10"/>
  </w:num>
  <w:num w:numId="58" w16cid:durableId="1207200">
    <w:abstractNumId w:val="30"/>
  </w:num>
  <w:num w:numId="59" w16cid:durableId="2144954796">
    <w:abstractNumId w:val="57"/>
  </w:num>
  <w:num w:numId="60" w16cid:durableId="2122646718">
    <w:abstractNumId w:val="16"/>
  </w:num>
  <w:num w:numId="61" w16cid:durableId="1335910430">
    <w:abstractNumId w:val="5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hly N. Mendieta M.">
    <w15:presenceInfo w15:providerId="AD" w15:userId="S::ashly.mendieta-m@up.ac.pa::58effd99-4ea1-4db4-bd23-efcaad362c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1C"/>
    <w:rsid w:val="000419C9"/>
    <w:rsid w:val="00047A7E"/>
    <w:rsid w:val="00062A03"/>
    <w:rsid w:val="00067F77"/>
    <w:rsid w:val="00146501"/>
    <w:rsid w:val="00170209"/>
    <w:rsid w:val="001F29E8"/>
    <w:rsid w:val="00224119"/>
    <w:rsid w:val="002D4B25"/>
    <w:rsid w:val="002E4144"/>
    <w:rsid w:val="00301CF5"/>
    <w:rsid w:val="00365186"/>
    <w:rsid w:val="003A533A"/>
    <w:rsid w:val="003C1192"/>
    <w:rsid w:val="003F34AE"/>
    <w:rsid w:val="004372E3"/>
    <w:rsid w:val="00466288"/>
    <w:rsid w:val="00496D05"/>
    <w:rsid w:val="00506442"/>
    <w:rsid w:val="005112E1"/>
    <w:rsid w:val="0053278F"/>
    <w:rsid w:val="00542166"/>
    <w:rsid w:val="005468F0"/>
    <w:rsid w:val="00552922"/>
    <w:rsid w:val="00591ED2"/>
    <w:rsid w:val="005A77AF"/>
    <w:rsid w:val="005C4813"/>
    <w:rsid w:val="005D5F12"/>
    <w:rsid w:val="005E0277"/>
    <w:rsid w:val="005E4726"/>
    <w:rsid w:val="00612912"/>
    <w:rsid w:val="00644934"/>
    <w:rsid w:val="006B44B0"/>
    <w:rsid w:val="006C1552"/>
    <w:rsid w:val="007530D0"/>
    <w:rsid w:val="007A0442"/>
    <w:rsid w:val="007E60A4"/>
    <w:rsid w:val="00862D27"/>
    <w:rsid w:val="008671C7"/>
    <w:rsid w:val="008902E9"/>
    <w:rsid w:val="00896A24"/>
    <w:rsid w:val="008A6982"/>
    <w:rsid w:val="008C1653"/>
    <w:rsid w:val="008D2E36"/>
    <w:rsid w:val="008E6A85"/>
    <w:rsid w:val="00953B28"/>
    <w:rsid w:val="0095722B"/>
    <w:rsid w:val="009A064B"/>
    <w:rsid w:val="009E58A8"/>
    <w:rsid w:val="00A023A4"/>
    <w:rsid w:val="00A20C38"/>
    <w:rsid w:val="00A24160"/>
    <w:rsid w:val="00AA6CEA"/>
    <w:rsid w:val="00B15FE5"/>
    <w:rsid w:val="00BA7BEF"/>
    <w:rsid w:val="00BB0556"/>
    <w:rsid w:val="00BB2392"/>
    <w:rsid w:val="00BE751C"/>
    <w:rsid w:val="00C36C49"/>
    <w:rsid w:val="00CB6B4B"/>
    <w:rsid w:val="00CE35AD"/>
    <w:rsid w:val="00D4580F"/>
    <w:rsid w:val="00D469A4"/>
    <w:rsid w:val="00D740EB"/>
    <w:rsid w:val="00D83119"/>
    <w:rsid w:val="00D85216"/>
    <w:rsid w:val="00DC12B9"/>
    <w:rsid w:val="00E22B43"/>
    <w:rsid w:val="00E25E78"/>
    <w:rsid w:val="00E36900"/>
    <w:rsid w:val="00E711F5"/>
    <w:rsid w:val="00E8640C"/>
    <w:rsid w:val="00FC1BEE"/>
    <w:rsid w:val="00FC4051"/>
    <w:rsid w:val="00FD54AD"/>
    <w:rsid w:val="00FF34E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AB4A9"/>
  <w15:chartTrackingRefBased/>
  <w15:docId w15:val="{79E04B19-B823-45AD-B8D1-62FB19E4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1C"/>
    <w:pPr>
      <w:widowControl w:val="0"/>
      <w:suppressAutoHyphens/>
      <w:spacing w:after="0" w:line="240" w:lineRule="auto"/>
    </w:pPr>
    <w:rPr>
      <w:rFonts w:ascii="Calibri" w:eastAsia="Arial Unicode MS" w:hAnsi="Calibri" w:cs="Times New Roman"/>
      <w:kern w:val="1"/>
      <w:sz w:val="21"/>
      <w:szCs w:val="21"/>
      <w:lang w:eastAsia="es-PA"/>
    </w:rPr>
  </w:style>
  <w:style w:type="paragraph" w:styleId="Ttulo1">
    <w:name w:val="heading 1"/>
    <w:basedOn w:val="Normal"/>
    <w:next w:val="Normal"/>
    <w:link w:val="Ttulo1Car"/>
    <w:uiPriority w:val="9"/>
    <w:qFormat/>
    <w:rsid w:val="00BE7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7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75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75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75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751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751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751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751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75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75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75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75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75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75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75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75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751C"/>
    <w:rPr>
      <w:rFonts w:eastAsiaTheme="majorEastAsia" w:cstheme="majorBidi"/>
      <w:color w:val="272727" w:themeColor="text1" w:themeTint="D8"/>
    </w:rPr>
  </w:style>
  <w:style w:type="paragraph" w:styleId="Ttulo">
    <w:name w:val="Title"/>
    <w:basedOn w:val="Normal"/>
    <w:next w:val="Normal"/>
    <w:link w:val="TtuloCar"/>
    <w:uiPriority w:val="10"/>
    <w:qFormat/>
    <w:rsid w:val="00BE751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75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75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75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751C"/>
    <w:pPr>
      <w:spacing w:before="160"/>
      <w:jc w:val="center"/>
    </w:pPr>
    <w:rPr>
      <w:i/>
      <w:iCs/>
      <w:color w:val="404040" w:themeColor="text1" w:themeTint="BF"/>
    </w:rPr>
  </w:style>
  <w:style w:type="character" w:customStyle="1" w:styleId="CitaCar">
    <w:name w:val="Cita Car"/>
    <w:basedOn w:val="Fuentedeprrafopredeter"/>
    <w:link w:val="Cita"/>
    <w:uiPriority w:val="29"/>
    <w:rsid w:val="00BE751C"/>
    <w:rPr>
      <w:i/>
      <w:iCs/>
      <w:color w:val="404040" w:themeColor="text1" w:themeTint="BF"/>
    </w:rPr>
  </w:style>
  <w:style w:type="paragraph" w:styleId="Prrafodelista">
    <w:name w:val="List Paragraph"/>
    <w:basedOn w:val="Normal"/>
    <w:uiPriority w:val="34"/>
    <w:qFormat/>
    <w:rsid w:val="00BE751C"/>
    <w:pPr>
      <w:ind w:left="720"/>
      <w:contextualSpacing/>
    </w:pPr>
  </w:style>
  <w:style w:type="character" w:styleId="nfasisintenso">
    <w:name w:val="Intense Emphasis"/>
    <w:basedOn w:val="Fuentedeprrafopredeter"/>
    <w:uiPriority w:val="21"/>
    <w:qFormat/>
    <w:rsid w:val="00BE751C"/>
    <w:rPr>
      <w:i/>
      <w:iCs/>
      <w:color w:val="0F4761" w:themeColor="accent1" w:themeShade="BF"/>
    </w:rPr>
  </w:style>
  <w:style w:type="paragraph" w:styleId="Citadestacada">
    <w:name w:val="Intense Quote"/>
    <w:basedOn w:val="Normal"/>
    <w:next w:val="Normal"/>
    <w:link w:val="CitadestacadaCar"/>
    <w:uiPriority w:val="30"/>
    <w:qFormat/>
    <w:rsid w:val="00BE7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751C"/>
    <w:rPr>
      <w:i/>
      <w:iCs/>
      <w:color w:val="0F4761" w:themeColor="accent1" w:themeShade="BF"/>
    </w:rPr>
  </w:style>
  <w:style w:type="character" w:styleId="Referenciaintensa">
    <w:name w:val="Intense Reference"/>
    <w:basedOn w:val="Fuentedeprrafopredeter"/>
    <w:uiPriority w:val="32"/>
    <w:qFormat/>
    <w:rsid w:val="00BE751C"/>
    <w:rPr>
      <w:b/>
      <w:bCs/>
      <w:smallCaps/>
      <w:color w:val="0F4761" w:themeColor="accent1" w:themeShade="BF"/>
      <w:spacing w:val="5"/>
    </w:rPr>
  </w:style>
  <w:style w:type="character" w:styleId="Hipervnculo">
    <w:name w:val="Hyperlink"/>
    <w:basedOn w:val="Fuentedeprrafopredeter"/>
    <w:uiPriority w:val="99"/>
    <w:unhideWhenUsed/>
    <w:rsid w:val="00896A24"/>
    <w:rPr>
      <w:color w:val="467886" w:themeColor="hyperlink"/>
      <w:u w:val="single"/>
    </w:rPr>
  </w:style>
  <w:style w:type="character" w:styleId="Mencinsinresolver">
    <w:name w:val="Unresolved Mention"/>
    <w:basedOn w:val="Fuentedeprrafopredeter"/>
    <w:uiPriority w:val="99"/>
    <w:semiHidden/>
    <w:unhideWhenUsed/>
    <w:rsid w:val="00896A24"/>
    <w:rPr>
      <w:color w:val="605E5C"/>
      <w:shd w:val="clear" w:color="auto" w:fill="E1DFDD"/>
    </w:rPr>
  </w:style>
  <w:style w:type="paragraph" w:styleId="Encabezado">
    <w:name w:val="header"/>
    <w:basedOn w:val="Normal"/>
    <w:link w:val="EncabezadoCar"/>
    <w:uiPriority w:val="99"/>
    <w:unhideWhenUsed/>
    <w:rsid w:val="007E60A4"/>
    <w:pPr>
      <w:tabs>
        <w:tab w:val="center" w:pos="4419"/>
        <w:tab w:val="right" w:pos="8838"/>
      </w:tabs>
    </w:pPr>
  </w:style>
  <w:style w:type="character" w:customStyle="1" w:styleId="EncabezadoCar">
    <w:name w:val="Encabezado Car"/>
    <w:basedOn w:val="Fuentedeprrafopredeter"/>
    <w:link w:val="Encabezado"/>
    <w:uiPriority w:val="99"/>
    <w:rsid w:val="007E60A4"/>
    <w:rPr>
      <w:rFonts w:ascii="Calibri" w:eastAsia="Arial Unicode MS" w:hAnsi="Calibri" w:cs="Times New Roman"/>
      <w:kern w:val="1"/>
      <w:sz w:val="21"/>
      <w:szCs w:val="21"/>
      <w:lang w:eastAsia="es-PA"/>
    </w:rPr>
  </w:style>
  <w:style w:type="paragraph" w:styleId="Piedepgina">
    <w:name w:val="footer"/>
    <w:basedOn w:val="Normal"/>
    <w:link w:val="PiedepginaCar"/>
    <w:uiPriority w:val="99"/>
    <w:unhideWhenUsed/>
    <w:rsid w:val="007E60A4"/>
    <w:pPr>
      <w:tabs>
        <w:tab w:val="center" w:pos="4419"/>
        <w:tab w:val="right" w:pos="8838"/>
      </w:tabs>
    </w:pPr>
  </w:style>
  <w:style w:type="character" w:customStyle="1" w:styleId="PiedepginaCar">
    <w:name w:val="Pie de página Car"/>
    <w:basedOn w:val="Fuentedeprrafopredeter"/>
    <w:link w:val="Piedepgina"/>
    <w:uiPriority w:val="99"/>
    <w:rsid w:val="007E60A4"/>
    <w:rPr>
      <w:rFonts w:ascii="Calibri" w:eastAsia="Arial Unicode MS" w:hAnsi="Calibri" w:cs="Times New Roman"/>
      <w:kern w:val="1"/>
      <w:sz w:val="21"/>
      <w:szCs w:val="21"/>
      <w:lang w:eastAsia="es-PA"/>
    </w:rPr>
  </w:style>
  <w:style w:type="paragraph" w:styleId="TtuloTDC">
    <w:name w:val="TOC Heading"/>
    <w:basedOn w:val="Ttulo1"/>
    <w:next w:val="Normal"/>
    <w:uiPriority w:val="39"/>
    <w:unhideWhenUsed/>
    <w:qFormat/>
    <w:rsid w:val="00CE35AD"/>
    <w:pPr>
      <w:widowControl/>
      <w:suppressAutoHyphens w:val="0"/>
      <w:spacing w:before="240" w:after="0" w:line="259" w:lineRule="auto"/>
      <w:outlineLvl w:val="9"/>
    </w:pPr>
    <w:rPr>
      <w:kern w:val="0"/>
      <w:sz w:val="32"/>
      <w:szCs w:val="32"/>
      <w:lang w:val="es-MX" w:eastAsia="es-MX"/>
      <w14:ligatures w14:val="none"/>
    </w:rPr>
  </w:style>
  <w:style w:type="paragraph" w:styleId="TDC2">
    <w:name w:val="toc 2"/>
    <w:basedOn w:val="Normal"/>
    <w:next w:val="Normal"/>
    <w:autoRedefine/>
    <w:uiPriority w:val="39"/>
    <w:unhideWhenUsed/>
    <w:rsid w:val="00CE35AD"/>
    <w:pPr>
      <w:widowControl/>
      <w:suppressAutoHyphens w:val="0"/>
      <w:spacing w:after="100" w:line="259" w:lineRule="auto"/>
      <w:ind w:left="220"/>
    </w:pPr>
    <w:rPr>
      <w:rFonts w:asciiTheme="minorHAnsi" w:eastAsiaTheme="minorEastAsia" w:hAnsiTheme="minorHAnsi"/>
      <w:kern w:val="0"/>
      <w:sz w:val="22"/>
      <w:szCs w:val="22"/>
      <w:lang w:val="es-MX" w:eastAsia="es-MX"/>
      <w14:ligatures w14:val="none"/>
    </w:rPr>
  </w:style>
  <w:style w:type="paragraph" w:styleId="TDC1">
    <w:name w:val="toc 1"/>
    <w:basedOn w:val="Normal"/>
    <w:next w:val="Normal"/>
    <w:autoRedefine/>
    <w:uiPriority w:val="39"/>
    <w:unhideWhenUsed/>
    <w:rsid w:val="00CE35AD"/>
    <w:pPr>
      <w:widowControl/>
      <w:suppressAutoHyphens w:val="0"/>
      <w:spacing w:after="100" w:line="259" w:lineRule="auto"/>
    </w:pPr>
    <w:rPr>
      <w:rFonts w:asciiTheme="minorHAnsi" w:eastAsiaTheme="minorEastAsia" w:hAnsiTheme="minorHAnsi"/>
      <w:kern w:val="0"/>
      <w:sz w:val="22"/>
      <w:szCs w:val="22"/>
      <w:lang w:val="es-MX" w:eastAsia="es-MX"/>
      <w14:ligatures w14:val="none"/>
    </w:rPr>
  </w:style>
  <w:style w:type="paragraph" w:styleId="TDC3">
    <w:name w:val="toc 3"/>
    <w:basedOn w:val="Normal"/>
    <w:next w:val="Normal"/>
    <w:autoRedefine/>
    <w:uiPriority w:val="39"/>
    <w:unhideWhenUsed/>
    <w:rsid w:val="00CE35AD"/>
    <w:pPr>
      <w:widowControl/>
      <w:suppressAutoHyphens w:val="0"/>
      <w:spacing w:after="100" w:line="259" w:lineRule="auto"/>
      <w:ind w:left="440"/>
    </w:pPr>
    <w:rPr>
      <w:rFonts w:asciiTheme="minorHAnsi" w:eastAsiaTheme="minorEastAsia" w:hAnsiTheme="minorHAnsi"/>
      <w:kern w:val="0"/>
      <w:sz w:val="22"/>
      <w:szCs w:val="22"/>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468">
      <w:bodyDiv w:val="1"/>
      <w:marLeft w:val="0"/>
      <w:marRight w:val="0"/>
      <w:marTop w:val="0"/>
      <w:marBottom w:val="0"/>
      <w:divBdr>
        <w:top w:val="none" w:sz="0" w:space="0" w:color="auto"/>
        <w:left w:val="none" w:sz="0" w:space="0" w:color="auto"/>
        <w:bottom w:val="none" w:sz="0" w:space="0" w:color="auto"/>
        <w:right w:val="none" w:sz="0" w:space="0" w:color="auto"/>
      </w:divBdr>
    </w:div>
    <w:div w:id="32853219">
      <w:bodyDiv w:val="1"/>
      <w:marLeft w:val="0"/>
      <w:marRight w:val="0"/>
      <w:marTop w:val="0"/>
      <w:marBottom w:val="0"/>
      <w:divBdr>
        <w:top w:val="none" w:sz="0" w:space="0" w:color="auto"/>
        <w:left w:val="none" w:sz="0" w:space="0" w:color="auto"/>
        <w:bottom w:val="none" w:sz="0" w:space="0" w:color="auto"/>
        <w:right w:val="none" w:sz="0" w:space="0" w:color="auto"/>
      </w:divBdr>
    </w:div>
    <w:div w:id="205871834">
      <w:bodyDiv w:val="1"/>
      <w:marLeft w:val="0"/>
      <w:marRight w:val="0"/>
      <w:marTop w:val="0"/>
      <w:marBottom w:val="0"/>
      <w:divBdr>
        <w:top w:val="none" w:sz="0" w:space="0" w:color="auto"/>
        <w:left w:val="none" w:sz="0" w:space="0" w:color="auto"/>
        <w:bottom w:val="none" w:sz="0" w:space="0" w:color="auto"/>
        <w:right w:val="none" w:sz="0" w:space="0" w:color="auto"/>
      </w:divBdr>
    </w:div>
    <w:div w:id="223492926">
      <w:bodyDiv w:val="1"/>
      <w:marLeft w:val="0"/>
      <w:marRight w:val="0"/>
      <w:marTop w:val="0"/>
      <w:marBottom w:val="0"/>
      <w:divBdr>
        <w:top w:val="none" w:sz="0" w:space="0" w:color="auto"/>
        <w:left w:val="none" w:sz="0" w:space="0" w:color="auto"/>
        <w:bottom w:val="none" w:sz="0" w:space="0" w:color="auto"/>
        <w:right w:val="none" w:sz="0" w:space="0" w:color="auto"/>
      </w:divBdr>
    </w:div>
    <w:div w:id="242952128">
      <w:bodyDiv w:val="1"/>
      <w:marLeft w:val="0"/>
      <w:marRight w:val="0"/>
      <w:marTop w:val="0"/>
      <w:marBottom w:val="0"/>
      <w:divBdr>
        <w:top w:val="none" w:sz="0" w:space="0" w:color="auto"/>
        <w:left w:val="none" w:sz="0" w:space="0" w:color="auto"/>
        <w:bottom w:val="none" w:sz="0" w:space="0" w:color="auto"/>
        <w:right w:val="none" w:sz="0" w:space="0" w:color="auto"/>
      </w:divBdr>
    </w:div>
    <w:div w:id="252593888">
      <w:bodyDiv w:val="1"/>
      <w:marLeft w:val="0"/>
      <w:marRight w:val="0"/>
      <w:marTop w:val="0"/>
      <w:marBottom w:val="0"/>
      <w:divBdr>
        <w:top w:val="none" w:sz="0" w:space="0" w:color="auto"/>
        <w:left w:val="none" w:sz="0" w:space="0" w:color="auto"/>
        <w:bottom w:val="none" w:sz="0" w:space="0" w:color="auto"/>
        <w:right w:val="none" w:sz="0" w:space="0" w:color="auto"/>
      </w:divBdr>
    </w:div>
    <w:div w:id="319192860">
      <w:bodyDiv w:val="1"/>
      <w:marLeft w:val="0"/>
      <w:marRight w:val="0"/>
      <w:marTop w:val="0"/>
      <w:marBottom w:val="0"/>
      <w:divBdr>
        <w:top w:val="none" w:sz="0" w:space="0" w:color="auto"/>
        <w:left w:val="none" w:sz="0" w:space="0" w:color="auto"/>
        <w:bottom w:val="none" w:sz="0" w:space="0" w:color="auto"/>
        <w:right w:val="none" w:sz="0" w:space="0" w:color="auto"/>
      </w:divBdr>
    </w:div>
    <w:div w:id="384452248">
      <w:bodyDiv w:val="1"/>
      <w:marLeft w:val="0"/>
      <w:marRight w:val="0"/>
      <w:marTop w:val="0"/>
      <w:marBottom w:val="0"/>
      <w:divBdr>
        <w:top w:val="none" w:sz="0" w:space="0" w:color="auto"/>
        <w:left w:val="none" w:sz="0" w:space="0" w:color="auto"/>
        <w:bottom w:val="none" w:sz="0" w:space="0" w:color="auto"/>
        <w:right w:val="none" w:sz="0" w:space="0" w:color="auto"/>
      </w:divBdr>
    </w:div>
    <w:div w:id="386533067">
      <w:bodyDiv w:val="1"/>
      <w:marLeft w:val="0"/>
      <w:marRight w:val="0"/>
      <w:marTop w:val="0"/>
      <w:marBottom w:val="0"/>
      <w:divBdr>
        <w:top w:val="none" w:sz="0" w:space="0" w:color="auto"/>
        <w:left w:val="none" w:sz="0" w:space="0" w:color="auto"/>
        <w:bottom w:val="none" w:sz="0" w:space="0" w:color="auto"/>
        <w:right w:val="none" w:sz="0" w:space="0" w:color="auto"/>
      </w:divBdr>
    </w:div>
    <w:div w:id="392390463">
      <w:bodyDiv w:val="1"/>
      <w:marLeft w:val="0"/>
      <w:marRight w:val="0"/>
      <w:marTop w:val="0"/>
      <w:marBottom w:val="0"/>
      <w:divBdr>
        <w:top w:val="none" w:sz="0" w:space="0" w:color="auto"/>
        <w:left w:val="none" w:sz="0" w:space="0" w:color="auto"/>
        <w:bottom w:val="none" w:sz="0" w:space="0" w:color="auto"/>
        <w:right w:val="none" w:sz="0" w:space="0" w:color="auto"/>
      </w:divBdr>
    </w:div>
    <w:div w:id="536938509">
      <w:bodyDiv w:val="1"/>
      <w:marLeft w:val="0"/>
      <w:marRight w:val="0"/>
      <w:marTop w:val="0"/>
      <w:marBottom w:val="0"/>
      <w:divBdr>
        <w:top w:val="none" w:sz="0" w:space="0" w:color="auto"/>
        <w:left w:val="none" w:sz="0" w:space="0" w:color="auto"/>
        <w:bottom w:val="none" w:sz="0" w:space="0" w:color="auto"/>
        <w:right w:val="none" w:sz="0" w:space="0" w:color="auto"/>
      </w:divBdr>
    </w:div>
    <w:div w:id="539168293">
      <w:bodyDiv w:val="1"/>
      <w:marLeft w:val="0"/>
      <w:marRight w:val="0"/>
      <w:marTop w:val="0"/>
      <w:marBottom w:val="0"/>
      <w:divBdr>
        <w:top w:val="none" w:sz="0" w:space="0" w:color="auto"/>
        <w:left w:val="none" w:sz="0" w:space="0" w:color="auto"/>
        <w:bottom w:val="none" w:sz="0" w:space="0" w:color="auto"/>
        <w:right w:val="none" w:sz="0" w:space="0" w:color="auto"/>
      </w:divBdr>
    </w:div>
    <w:div w:id="545869317">
      <w:bodyDiv w:val="1"/>
      <w:marLeft w:val="0"/>
      <w:marRight w:val="0"/>
      <w:marTop w:val="0"/>
      <w:marBottom w:val="0"/>
      <w:divBdr>
        <w:top w:val="none" w:sz="0" w:space="0" w:color="auto"/>
        <w:left w:val="none" w:sz="0" w:space="0" w:color="auto"/>
        <w:bottom w:val="none" w:sz="0" w:space="0" w:color="auto"/>
        <w:right w:val="none" w:sz="0" w:space="0" w:color="auto"/>
      </w:divBdr>
    </w:div>
    <w:div w:id="549417246">
      <w:bodyDiv w:val="1"/>
      <w:marLeft w:val="0"/>
      <w:marRight w:val="0"/>
      <w:marTop w:val="0"/>
      <w:marBottom w:val="0"/>
      <w:divBdr>
        <w:top w:val="none" w:sz="0" w:space="0" w:color="auto"/>
        <w:left w:val="none" w:sz="0" w:space="0" w:color="auto"/>
        <w:bottom w:val="none" w:sz="0" w:space="0" w:color="auto"/>
        <w:right w:val="none" w:sz="0" w:space="0" w:color="auto"/>
      </w:divBdr>
    </w:div>
    <w:div w:id="595678555">
      <w:bodyDiv w:val="1"/>
      <w:marLeft w:val="0"/>
      <w:marRight w:val="0"/>
      <w:marTop w:val="0"/>
      <w:marBottom w:val="0"/>
      <w:divBdr>
        <w:top w:val="none" w:sz="0" w:space="0" w:color="auto"/>
        <w:left w:val="none" w:sz="0" w:space="0" w:color="auto"/>
        <w:bottom w:val="none" w:sz="0" w:space="0" w:color="auto"/>
        <w:right w:val="none" w:sz="0" w:space="0" w:color="auto"/>
      </w:divBdr>
    </w:div>
    <w:div w:id="605844106">
      <w:bodyDiv w:val="1"/>
      <w:marLeft w:val="0"/>
      <w:marRight w:val="0"/>
      <w:marTop w:val="0"/>
      <w:marBottom w:val="0"/>
      <w:divBdr>
        <w:top w:val="none" w:sz="0" w:space="0" w:color="auto"/>
        <w:left w:val="none" w:sz="0" w:space="0" w:color="auto"/>
        <w:bottom w:val="none" w:sz="0" w:space="0" w:color="auto"/>
        <w:right w:val="none" w:sz="0" w:space="0" w:color="auto"/>
      </w:divBdr>
    </w:div>
    <w:div w:id="619339282">
      <w:bodyDiv w:val="1"/>
      <w:marLeft w:val="0"/>
      <w:marRight w:val="0"/>
      <w:marTop w:val="0"/>
      <w:marBottom w:val="0"/>
      <w:divBdr>
        <w:top w:val="none" w:sz="0" w:space="0" w:color="auto"/>
        <w:left w:val="none" w:sz="0" w:space="0" w:color="auto"/>
        <w:bottom w:val="none" w:sz="0" w:space="0" w:color="auto"/>
        <w:right w:val="none" w:sz="0" w:space="0" w:color="auto"/>
      </w:divBdr>
    </w:div>
    <w:div w:id="634988105">
      <w:bodyDiv w:val="1"/>
      <w:marLeft w:val="0"/>
      <w:marRight w:val="0"/>
      <w:marTop w:val="0"/>
      <w:marBottom w:val="0"/>
      <w:divBdr>
        <w:top w:val="none" w:sz="0" w:space="0" w:color="auto"/>
        <w:left w:val="none" w:sz="0" w:space="0" w:color="auto"/>
        <w:bottom w:val="none" w:sz="0" w:space="0" w:color="auto"/>
        <w:right w:val="none" w:sz="0" w:space="0" w:color="auto"/>
      </w:divBdr>
    </w:div>
    <w:div w:id="655035495">
      <w:bodyDiv w:val="1"/>
      <w:marLeft w:val="0"/>
      <w:marRight w:val="0"/>
      <w:marTop w:val="0"/>
      <w:marBottom w:val="0"/>
      <w:divBdr>
        <w:top w:val="none" w:sz="0" w:space="0" w:color="auto"/>
        <w:left w:val="none" w:sz="0" w:space="0" w:color="auto"/>
        <w:bottom w:val="none" w:sz="0" w:space="0" w:color="auto"/>
        <w:right w:val="none" w:sz="0" w:space="0" w:color="auto"/>
      </w:divBdr>
    </w:div>
    <w:div w:id="711923945">
      <w:bodyDiv w:val="1"/>
      <w:marLeft w:val="0"/>
      <w:marRight w:val="0"/>
      <w:marTop w:val="0"/>
      <w:marBottom w:val="0"/>
      <w:divBdr>
        <w:top w:val="none" w:sz="0" w:space="0" w:color="auto"/>
        <w:left w:val="none" w:sz="0" w:space="0" w:color="auto"/>
        <w:bottom w:val="none" w:sz="0" w:space="0" w:color="auto"/>
        <w:right w:val="none" w:sz="0" w:space="0" w:color="auto"/>
      </w:divBdr>
    </w:div>
    <w:div w:id="717317899">
      <w:bodyDiv w:val="1"/>
      <w:marLeft w:val="0"/>
      <w:marRight w:val="0"/>
      <w:marTop w:val="0"/>
      <w:marBottom w:val="0"/>
      <w:divBdr>
        <w:top w:val="none" w:sz="0" w:space="0" w:color="auto"/>
        <w:left w:val="none" w:sz="0" w:space="0" w:color="auto"/>
        <w:bottom w:val="none" w:sz="0" w:space="0" w:color="auto"/>
        <w:right w:val="none" w:sz="0" w:space="0" w:color="auto"/>
      </w:divBdr>
    </w:div>
    <w:div w:id="781344181">
      <w:bodyDiv w:val="1"/>
      <w:marLeft w:val="0"/>
      <w:marRight w:val="0"/>
      <w:marTop w:val="0"/>
      <w:marBottom w:val="0"/>
      <w:divBdr>
        <w:top w:val="none" w:sz="0" w:space="0" w:color="auto"/>
        <w:left w:val="none" w:sz="0" w:space="0" w:color="auto"/>
        <w:bottom w:val="none" w:sz="0" w:space="0" w:color="auto"/>
        <w:right w:val="none" w:sz="0" w:space="0" w:color="auto"/>
      </w:divBdr>
    </w:div>
    <w:div w:id="784738303">
      <w:bodyDiv w:val="1"/>
      <w:marLeft w:val="0"/>
      <w:marRight w:val="0"/>
      <w:marTop w:val="0"/>
      <w:marBottom w:val="0"/>
      <w:divBdr>
        <w:top w:val="none" w:sz="0" w:space="0" w:color="auto"/>
        <w:left w:val="none" w:sz="0" w:space="0" w:color="auto"/>
        <w:bottom w:val="none" w:sz="0" w:space="0" w:color="auto"/>
        <w:right w:val="none" w:sz="0" w:space="0" w:color="auto"/>
      </w:divBdr>
    </w:div>
    <w:div w:id="796333601">
      <w:bodyDiv w:val="1"/>
      <w:marLeft w:val="0"/>
      <w:marRight w:val="0"/>
      <w:marTop w:val="0"/>
      <w:marBottom w:val="0"/>
      <w:divBdr>
        <w:top w:val="none" w:sz="0" w:space="0" w:color="auto"/>
        <w:left w:val="none" w:sz="0" w:space="0" w:color="auto"/>
        <w:bottom w:val="none" w:sz="0" w:space="0" w:color="auto"/>
        <w:right w:val="none" w:sz="0" w:space="0" w:color="auto"/>
      </w:divBdr>
    </w:div>
    <w:div w:id="871768892">
      <w:bodyDiv w:val="1"/>
      <w:marLeft w:val="0"/>
      <w:marRight w:val="0"/>
      <w:marTop w:val="0"/>
      <w:marBottom w:val="0"/>
      <w:divBdr>
        <w:top w:val="none" w:sz="0" w:space="0" w:color="auto"/>
        <w:left w:val="none" w:sz="0" w:space="0" w:color="auto"/>
        <w:bottom w:val="none" w:sz="0" w:space="0" w:color="auto"/>
        <w:right w:val="none" w:sz="0" w:space="0" w:color="auto"/>
      </w:divBdr>
    </w:div>
    <w:div w:id="902058971">
      <w:bodyDiv w:val="1"/>
      <w:marLeft w:val="0"/>
      <w:marRight w:val="0"/>
      <w:marTop w:val="0"/>
      <w:marBottom w:val="0"/>
      <w:divBdr>
        <w:top w:val="none" w:sz="0" w:space="0" w:color="auto"/>
        <w:left w:val="none" w:sz="0" w:space="0" w:color="auto"/>
        <w:bottom w:val="none" w:sz="0" w:space="0" w:color="auto"/>
        <w:right w:val="none" w:sz="0" w:space="0" w:color="auto"/>
      </w:divBdr>
    </w:div>
    <w:div w:id="966205739">
      <w:bodyDiv w:val="1"/>
      <w:marLeft w:val="0"/>
      <w:marRight w:val="0"/>
      <w:marTop w:val="0"/>
      <w:marBottom w:val="0"/>
      <w:divBdr>
        <w:top w:val="none" w:sz="0" w:space="0" w:color="auto"/>
        <w:left w:val="none" w:sz="0" w:space="0" w:color="auto"/>
        <w:bottom w:val="none" w:sz="0" w:space="0" w:color="auto"/>
        <w:right w:val="none" w:sz="0" w:space="0" w:color="auto"/>
      </w:divBdr>
    </w:div>
    <w:div w:id="1007485577">
      <w:bodyDiv w:val="1"/>
      <w:marLeft w:val="0"/>
      <w:marRight w:val="0"/>
      <w:marTop w:val="0"/>
      <w:marBottom w:val="0"/>
      <w:divBdr>
        <w:top w:val="none" w:sz="0" w:space="0" w:color="auto"/>
        <w:left w:val="none" w:sz="0" w:space="0" w:color="auto"/>
        <w:bottom w:val="none" w:sz="0" w:space="0" w:color="auto"/>
        <w:right w:val="none" w:sz="0" w:space="0" w:color="auto"/>
      </w:divBdr>
    </w:div>
    <w:div w:id="1032002914">
      <w:bodyDiv w:val="1"/>
      <w:marLeft w:val="0"/>
      <w:marRight w:val="0"/>
      <w:marTop w:val="0"/>
      <w:marBottom w:val="0"/>
      <w:divBdr>
        <w:top w:val="none" w:sz="0" w:space="0" w:color="auto"/>
        <w:left w:val="none" w:sz="0" w:space="0" w:color="auto"/>
        <w:bottom w:val="none" w:sz="0" w:space="0" w:color="auto"/>
        <w:right w:val="none" w:sz="0" w:space="0" w:color="auto"/>
      </w:divBdr>
    </w:div>
    <w:div w:id="1036661302">
      <w:bodyDiv w:val="1"/>
      <w:marLeft w:val="0"/>
      <w:marRight w:val="0"/>
      <w:marTop w:val="0"/>
      <w:marBottom w:val="0"/>
      <w:divBdr>
        <w:top w:val="none" w:sz="0" w:space="0" w:color="auto"/>
        <w:left w:val="none" w:sz="0" w:space="0" w:color="auto"/>
        <w:bottom w:val="none" w:sz="0" w:space="0" w:color="auto"/>
        <w:right w:val="none" w:sz="0" w:space="0" w:color="auto"/>
      </w:divBdr>
    </w:div>
    <w:div w:id="1084448227">
      <w:bodyDiv w:val="1"/>
      <w:marLeft w:val="0"/>
      <w:marRight w:val="0"/>
      <w:marTop w:val="0"/>
      <w:marBottom w:val="0"/>
      <w:divBdr>
        <w:top w:val="none" w:sz="0" w:space="0" w:color="auto"/>
        <w:left w:val="none" w:sz="0" w:space="0" w:color="auto"/>
        <w:bottom w:val="none" w:sz="0" w:space="0" w:color="auto"/>
        <w:right w:val="none" w:sz="0" w:space="0" w:color="auto"/>
      </w:divBdr>
    </w:div>
    <w:div w:id="1088889925">
      <w:bodyDiv w:val="1"/>
      <w:marLeft w:val="0"/>
      <w:marRight w:val="0"/>
      <w:marTop w:val="0"/>
      <w:marBottom w:val="0"/>
      <w:divBdr>
        <w:top w:val="none" w:sz="0" w:space="0" w:color="auto"/>
        <w:left w:val="none" w:sz="0" w:space="0" w:color="auto"/>
        <w:bottom w:val="none" w:sz="0" w:space="0" w:color="auto"/>
        <w:right w:val="none" w:sz="0" w:space="0" w:color="auto"/>
      </w:divBdr>
    </w:div>
    <w:div w:id="1098797270">
      <w:bodyDiv w:val="1"/>
      <w:marLeft w:val="0"/>
      <w:marRight w:val="0"/>
      <w:marTop w:val="0"/>
      <w:marBottom w:val="0"/>
      <w:divBdr>
        <w:top w:val="none" w:sz="0" w:space="0" w:color="auto"/>
        <w:left w:val="none" w:sz="0" w:space="0" w:color="auto"/>
        <w:bottom w:val="none" w:sz="0" w:space="0" w:color="auto"/>
        <w:right w:val="none" w:sz="0" w:space="0" w:color="auto"/>
      </w:divBdr>
    </w:div>
    <w:div w:id="1117337319">
      <w:bodyDiv w:val="1"/>
      <w:marLeft w:val="0"/>
      <w:marRight w:val="0"/>
      <w:marTop w:val="0"/>
      <w:marBottom w:val="0"/>
      <w:divBdr>
        <w:top w:val="none" w:sz="0" w:space="0" w:color="auto"/>
        <w:left w:val="none" w:sz="0" w:space="0" w:color="auto"/>
        <w:bottom w:val="none" w:sz="0" w:space="0" w:color="auto"/>
        <w:right w:val="none" w:sz="0" w:space="0" w:color="auto"/>
      </w:divBdr>
    </w:div>
    <w:div w:id="1142191771">
      <w:bodyDiv w:val="1"/>
      <w:marLeft w:val="0"/>
      <w:marRight w:val="0"/>
      <w:marTop w:val="0"/>
      <w:marBottom w:val="0"/>
      <w:divBdr>
        <w:top w:val="none" w:sz="0" w:space="0" w:color="auto"/>
        <w:left w:val="none" w:sz="0" w:space="0" w:color="auto"/>
        <w:bottom w:val="none" w:sz="0" w:space="0" w:color="auto"/>
        <w:right w:val="none" w:sz="0" w:space="0" w:color="auto"/>
      </w:divBdr>
    </w:div>
    <w:div w:id="1157765130">
      <w:bodyDiv w:val="1"/>
      <w:marLeft w:val="0"/>
      <w:marRight w:val="0"/>
      <w:marTop w:val="0"/>
      <w:marBottom w:val="0"/>
      <w:divBdr>
        <w:top w:val="none" w:sz="0" w:space="0" w:color="auto"/>
        <w:left w:val="none" w:sz="0" w:space="0" w:color="auto"/>
        <w:bottom w:val="none" w:sz="0" w:space="0" w:color="auto"/>
        <w:right w:val="none" w:sz="0" w:space="0" w:color="auto"/>
      </w:divBdr>
    </w:div>
    <w:div w:id="1168592348">
      <w:bodyDiv w:val="1"/>
      <w:marLeft w:val="0"/>
      <w:marRight w:val="0"/>
      <w:marTop w:val="0"/>
      <w:marBottom w:val="0"/>
      <w:divBdr>
        <w:top w:val="none" w:sz="0" w:space="0" w:color="auto"/>
        <w:left w:val="none" w:sz="0" w:space="0" w:color="auto"/>
        <w:bottom w:val="none" w:sz="0" w:space="0" w:color="auto"/>
        <w:right w:val="none" w:sz="0" w:space="0" w:color="auto"/>
      </w:divBdr>
    </w:div>
    <w:div w:id="1194734895">
      <w:bodyDiv w:val="1"/>
      <w:marLeft w:val="0"/>
      <w:marRight w:val="0"/>
      <w:marTop w:val="0"/>
      <w:marBottom w:val="0"/>
      <w:divBdr>
        <w:top w:val="none" w:sz="0" w:space="0" w:color="auto"/>
        <w:left w:val="none" w:sz="0" w:space="0" w:color="auto"/>
        <w:bottom w:val="none" w:sz="0" w:space="0" w:color="auto"/>
        <w:right w:val="none" w:sz="0" w:space="0" w:color="auto"/>
      </w:divBdr>
    </w:div>
    <w:div w:id="1196818707">
      <w:bodyDiv w:val="1"/>
      <w:marLeft w:val="0"/>
      <w:marRight w:val="0"/>
      <w:marTop w:val="0"/>
      <w:marBottom w:val="0"/>
      <w:divBdr>
        <w:top w:val="none" w:sz="0" w:space="0" w:color="auto"/>
        <w:left w:val="none" w:sz="0" w:space="0" w:color="auto"/>
        <w:bottom w:val="none" w:sz="0" w:space="0" w:color="auto"/>
        <w:right w:val="none" w:sz="0" w:space="0" w:color="auto"/>
      </w:divBdr>
    </w:div>
    <w:div w:id="1197423721">
      <w:bodyDiv w:val="1"/>
      <w:marLeft w:val="0"/>
      <w:marRight w:val="0"/>
      <w:marTop w:val="0"/>
      <w:marBottom w:val="0"/>
      <w:divBdr>
        <w:top w:val="none" w:sz="0" w:space="0" w:color="auto"/>
        <w:left w:val="none" w:sz="0" w:space="0" w:color="auto"/>
        <w:bottom w:val="none" w:sz="0" w:space="0" w:color="auto"/>
        <w:right w:val="none" w:sz="0" w:space="0" w:color="auto"/>
      </w:divBdr>
    </w:div>
    <w:div w:id="1257405502">
      <w:bodyDiv w:val="1"/>
      <w:marLeft w:val="0"/>
      <w:marRight w:val="0"/>
      <w:marTop w:val="0"/>
      <w:marBottom w:val="0"/>
      <w:divBdr>
        <w:top w:val="none" w:sz="0" w:space="0" w:color="auto"/>
        <w:left w:val="none" w:sz="0" w:space="0" w:color="auto"/>
        <w:bottom w:val="none" w:sz="0" w:space="0" w:color="auto"/>
        <w:right w:val="none" w:sz="0" w:space="0" w:color="auto"/>
      </w:divBdr>
    </w:div>
    <w:div w:id="1337225164">
      <w:bodyDiv w:val="1"/>
      <w:marLeft w:val="0"/>
      <w:marRight w:val="0"/>
      <w:marTop w:val="0"/>
      <w:marBottom w:val="0"/>
      <w:divBdr>
        <w:top w:val="none" w:sz="0" w:space="0" w:color="auto"/>
        <w:left w:val="none" w:sz="0" w:space="0" w:color="auto"/>
        <w:bottom w:val="none" w:sz="0" w:space="0" w:color="auto"/>
        <w:right w:val="none" w:sz="0" w:space="0" w:color="auto"/>
      </w:divBdr>
    </w:div>
    <w:div w:id="1358779252">
      <w:bodyDiv w:val="1"/>
      <w:marLeft w:val="0"/>
      <w:marRight w:val="0"/>
      <w:marTop w:val="0"/>
      <w:marBottom w:val="0"/>
      <w:divBdr>
        <w:top w:val="none" w:sz="0" w:space="0" w:color="auto"/>
        <w:left w:val="none" w:sz="0" w:space="0" w:color="auto"/>
        <w:bottom w:val="none" w:sz="0" w:space="0" w:color="auto"/>
        <w:right w:val="none" w:sz="0" w:space="0" w:color="auto"/>
      </w:divBdr>
    </w:div>
    <w:div w:id="1396196994">
      <w:bodyDiv w:val="1"/>
      <w:marLeft w:val="0"/>
      <w:marRight w:val="0"/>
      <w:marTop w:val="0"/>
      <w:marBottom w:val="0"/>
      <w:divBdr>
        <w:top w:val="none" w:sz="0" w:space="0" w:color="auto"/>
        <w:left w:val="none" w:sz="0" w:space="0" w:color="auto"/>
        <w:bottom w:val="none" w:sz="0" w:space="0" w:color="auto"/>
        <w:right w:val="none" w:sz="0" w:space="0" w:color="auto"/>
      </w:divBdr>
    </w:div>
    <w:div w:id="1427731835">
      <w:bodyDiv w:val="1"/>
      <w:marLeft w:val="0"/>
      <w:marRight w:val="0"/>
      <w:marTop w:val="0"/>
      <w:marBottom w:val="0"/>
      <w:divBdr>
        <w:top w:val="none" w:sz="0" w:space="0" w:color="auto"/>
        <w:left w:val="none" w:sz="0" w:space="0" w:color="auto"/>
        <w:bottom w:val="none" w:sz="0" w:space="0" w:color="auto"/>
        <w:right w:val="none" w:sz="0" w:space="0" w:color="auto"/>
      </w:divBdr>
    </w:div>
    <w:div w:id="1429886607">
      <w:bodyDiv w:val="1"/>
      <w:marLeft w:val="0"/>
      <w:marRight w:val="0"/>
      <w:marTop w:val="0"/>
      <w:marBottom w:val="0"/>
      <w:divBdr>
        <w:top w:val="none" w:sz="0" w:space="0" w:color="auto"/>
        <w:left w:val="none" w:sz="0" w:space="0" w:color="auto"/>
        <w:bottom w:val="none" w:sz="0" w:space="0" w:color="auto"/>
        <w:right w:val="none" w:sz="0" w:space="0" w:color="auto"/>
      </w:divBdr>
    </w:div>
    <w:div w:id="1486699013">
      <w:bodyDiv w:val="1"/>
      <w:marLeft w:val="0"/>
      <w:marRight w:val="0"/>
      <w:marTop w:val="0"/>
      <w:marBottom w:val="0"/>
      <w:divBdr>
        <w:top w:val="none" w:sz="0" w:space="0" w:color="auto"/>
        <w:left w:val="none" w:sz="0" w:space="0" w:color="auto"/>
        <w:bottom w:val="none" w:sz="0" w:space="0" w:color="auto"/>
        <w:right w:val="none" w:sz="0" w:space="0" w:color="auto"/>
      </w:divBdr>
    </w:div>
    <w:div w:id="1509368080">
      <w:bodyDiv w:val="1"/>
      <w:marLeft w:val="0"/>
      <w:marRight w:val="0"/>
      <w:marTop w:val="0"/>
      <w:marBottom w:val="0"/>
      <w:divBdr>
        <w:top w:val="none" w:sz="0" w:space="0" w:color="auto"/>
        <w:left w:val="none" w:sz="0" w:space="0" w:color="auto"/>
        <w:bottom w:val="none" w:sz="0" w:space="0" w:color="auto"/>
        <w:right w:val="none" w:sz="0" w:space="0" w:color="auto"/>
      </w:divBdr>
    </w:div>
    <w:div w:id="1530987514">
      <w:bodyDiv w:val="1"/>
      <w:marLeft w:val="0"/>
      <w:marRight w:val="0"/>
      <w:marTop w:val="0"/>
      <w:marBottom w:val="0"/>
      <w:divBdr>
        <w:top w:val="none" w:sz="0" w:space="0" w:color="auto"/>
        <w:left w:val="none" w:sz="0" w:space="0" w:color="auto"/>
        <w:bottom w:val="none" w:sz="0" w:space="0" w:color="auto"/>
        <w:right w:val="none" w:sz="0" w:space="0" w:color="auto"/>
      </w:divBdr>
    </w:div>
    <w:div w:id="1531914837">
      <w:bodyDiv w:val="1"/>
      <w:marLeft w:val="0"/>
      <w:marRight w:val="0"/>
      <w:marTop w:val="0"/>
      <w:marBottom w:val="0"/>
      <w:divBdr>
        <w:top w:val="none" w:sz="0" w:space="0" w:color="auto"/>
        <w:left w:val="none" w:sz="0" w:space="0" w:color="auto"/>
        <w:bottom w:val="none" w:sz="0" w:space="0" w:color="auto"/>
        <w:right w:val="none" w:sz="0" w:space="0" w:color="auto"/>
      </w:divBdr>
    </w:div>
    <w:div w:id="1542669365">
      <w:bodyDiv w:val="1"/>
      <w:marLeft w:val="0"/>
      <w:marRight w:val="0"/>
      <w:marTop w:val="0"/>
      <w:marBottom w:val="0"/>
      <w:divBdr>
        <w:top w:val="none" w:sz="0" w:space="0" w:color="auto"/>
        <w:left w:val="none" w:sz="0" w:space="0" w:color="auto"/>
        <w:bottom w:val="none" w:sz="0" w:space="0" w:color="auto"/>
        <w:right w:val="none" w:sz="0" w:space="0" w:color="auto"/>
      </w:divBdr>
    </w:div>
    <w:div w:id="1550149542">
      <w:bodyDiv w:val="1"/>
      <w:marLeft w:val="0"/>
      <w:marRight w:val="0"/>
      <w:marTop w:val="0"/>
      <w:marBottom w:val="0"/>
      <w:divBdr>
        <w:top w:val="none" w:sz="0" w:space="0" w:color="auto"/>
        <w:left w:val="none" w:sz="0" w:space="0" w:color="auto"/>
        <w:bottom w:val="none" w:sz="0" w:space="0" w:color="auto"/>
        <w:right w:val="none" w:sz="0" w:space="0" w:color="auto"/>
      </w:divBdr>
    </w:div>
    <w:div w:id="1550266227">
      <w:bodyDiv w:val="1"/>
      <w:marLeft w:val="0"/>
      <w:marRight w:val="0"/>
      <w:marTop w:val="0"/>
      <w:marBottom w:val="0"/>
      <w:divBdr>
        <w:top w:val="none" w:sz="0" w:space="0" w:color="auto"/>
        <w:left w:val="none" w:sz="0" w:space="0" w:color="auto"/>
        <w:bottom w:val="none" w:sz="0" w:space="0" w:color="auto"/>
        <w:right w:val="none" w:sz="0" w:space="0" w:color="auto"/>
      </w:divBdr>
    </w:div>
    <w:div w:id="1564483423">
      <w:bodyDiv w:val="1"/>
      <w:marLeft w:val="0"/>
      <w:marRight w:val="0"/>
      <w:marTop w:val="0"/>
      <w:marBottom w:val="0"/>
      <w:divBdr>
        <w:top w:val="none" w:sz="0" w:space="0" w:color="auto"/>
        <w:left w:val="none" w:sz="0" w:space="0" w:color="auto"/>
        <w:bottom w:val="none" w:sz="0" w:space="0" w:color="auto"/>
        <w:right w:val="none" w:sz="0" w:space="0" w:color="auto"/>
      </w:divBdr>
    </w:div>
    <w:div w:id="1576627804">
      <w:bodyDiv w:val="1"/>
      <w:marLeft w:val="0"/>
      <w:marRight w:val="0"/>
      <w:marTop w:val="0"/>
      <w:marBottom w:val="0"/>
      <w:divBdr>
        <w:top w:val="none" w:sz="0" w:space="0" w:color="auto"/>
        <w:left w:val="none" w:sz="0" w:space="0" w:color="auto"/>
        <w:bottom w:val="none" w:sz="0" w:space="0" w:color="auto"/>
        <w:right w:val="none" w:sz="0" w:space="0" w:color="auto"/>
      </w:divBdr>
    </w:div>
    <w:div w:id="1602059899">
      <w:bodyDiv w:val="1"/>
      <w:marLeft w:val="0"/>
      <w:marRight w:val="0"/>
      <w:marTop w:val="0"/>
      <w:marBottom w:val="0"/>
      <w:divBdr>
        <w:top w:val="none" w:sz="0" w:space="0" w:color="auto"/>
        <w:left w:val="none" w:sz="0" w:space="0" w:color="auto"/>
        <w:bottom w:val="none" w:sz="0" w:space="0" w:color="auto"/>
        <w:right w:val="none" w:sz="0" w:space="0" w:color="auto"/>
      </w:divBdr>
    </w:div>
    <w:div w:id="1633711207">
      <w:bodyDiv w:val="1"/>
      <w:marLeft w:val="0"/>
      <w:marRight w:val="0"/>
      <w:marTop w:val="0"/>
      <w:marBottom w:val="0"/>
      <w:divBdr>
        <w:top w:val="none" w:sz="0" w:space="0" w:color="auto"/>
        <w:left w:val="none" w:sz="0" w:space="0" w:color="auto"/>
        <w:bottom w:val="none" w:sz="0" w:space="0" w:color="auto"/>
        <w:right w:val="none" w:sz="0" w:space="0" w:color="auto"/>
      </w:divBdr>
    </w:div>
    <w:div w:id="1686439020">
      <w:bodyDiv w:val="1"/>
      <w:marLeft w:val="0"/>
      <w:marRight w:val="0"/>
      <w:marTop w:val="0"/>
      <w:marBottom w:val="0"/>
      <w:divBdr>
        <w:top w:val="none" w:sz="0" w:space="0" w:color="auto"/>
        <w:left w:val="none" w:sz="0" w:space="0" w:color="auto"/>
        <w:bottom w:val="none" w:sz="0" w:space="0" w:color="auto"/>
        <w:right w:val="none" w:sz="0" w:space="0" w:color="auto"/>
      </w:divBdr>
    </w:div>
    <w:div w:id="1688217510">
      <w:bodyDiv w:val="1"/>
      <w:marLeft w:val="0"/>
      <w:marRight w:val="0"/>
      <w:marTop w:val="0"/>
      <w:marBottom w:val="0"/>
      <w:divBdr>
        <w:top w:val="none" w:sz="0" w:space="0" w:color="auto"/>
        <w:left w:val="none" w:sz="0" w:space="0" w:color="auto"/>
        <w:bottom w:val="none" w:sz="0" w:space="0" w:color="auto"/>
        <w:right w:val="none" w:sz="0" w:space="0" w:color="auto"/>
      </w:divBdr>
    </w:div>
    <w:div w:id="1704744941">
      <w:bodyDiv w:val="1"/>
      <w:marLeft w:val="0"/>
      <w:marRight w:val="0"/>
      <w:marTop w:val="0"/>
      <w:marBottom w:val="0"/>
      <w:divBdr>
        <w:top w:val="none" w:sz="0" w:space="0" w:color="auto"/>
        <w:left w:val="none" w:sz="0" w:space="0" w:color="auto"/>
        <w:bottom w:val="none" w:sz="0" w:space="0" w:color="auto"/>
        <w:right w:val="none" w:sz="0" w:space="0" w:color="auto"/>
      </w:divBdr>
    </w:div>
    <w:div w:id="1718162476">
      <w:bodyDiv w:val="1"/>
      <w:marLeft w:val="0"/>
      <w:marRight w:val="0"/>
      <w:marTop w:val="0"/>
      <w:marBottom w:val="0"/>
      <w:divBdr>
        <w:top w:val="none" w:sz="0" w:space="0" w:color="auto"/>
        <w:left w:val="none" w:sz="0" w:space="0" w:color="auto"/>
        <w:bottom w:val="none" w:sz="0" w:space="0" w:color="auto"/>
        <w:right w:val="none" w:sz="0" w:space="0" w:color="auto"/>
      </w:divBdr>
    </w:div>
    <w:div w:id="1720279832">
      <w:bodyDiv w:val="1"/>
      <w:marLeft w:val="0"/>
      <w:marRight w:val="0"/>
      <w:marTop w:val="0"/>
      <w:marBottom w:val="0"/>
      <w:divBdr>
        <w:top w:val="none" w:sz="0" w:space="0" w:color="auto"/>
        <w:left w:val="none" w:sz="0" w:space="0" w:color="auto"/>
        <w:bottom w:val="none" w:sz="0" w:space="0" w:color="auto"/>
        <w:right w:val="none" w:sz="0" w:space="0" w:color="auto"/>
      </w:divBdr>
    </w:div>
    <w:div w:id="1766605979">
      <w:bodyDiv w:val="1"/>
      <w:marLeft w:val="0"/>
      <w:marRight w:val="0"/>
      <w:marTop w:val="0"/>
      <w:marBottom w:val="0"/>
      <w:divBdr>
        <w:top w:val="none" w:sz="0" w:space="0" w:color="auto"/>
        <w:left w:val="none" w:sz="0" w:space="0" w:color="auto"/>
        <w:bottom w:val="none" w:sz="0" w:space="0" w:color="auto"/>
        <w:right w:val="none" w:sz="0" w:space="0" w:color="auto"/>
      </w:divBdr>
    </w:div>
    <w:div w:id="1773088691">
      <w:bodyDiv w:val="1"/>
      <w:marLeft w:val="0"/>
      <w:marRight w:val="0"/>
      <w:marTop w:val="0"/>
      <w:marBottom w:val="0"/>
      <w:divBdr>
        <w:top w:val="none" w:sz="0" w:space="0" w:color="auto"/>
        <w:left w:val="none" w:sz="0" w:space="0" w:color="auto"/>
        <w:bottom w:val="none" w:sz="0" w:space="0" w:color="auto"/>
        <w:right w:val="none" w:sz="0" w:space="0" w:color="auto"/>
      </w:divBdr>
    </w:div>
    <w:div w:id="1809979623">
      <w:bodyDiv w:val="1"/>
      <w:marLeft w:val="0"/>
      <w:marRight w:val="0"/>
      <w:marTop w:val="0"/>
      <w:marBottom w:val="0"/>
      <w:divBdr>
        <w:top w:val="none" w:sz="0" w:space="0" w:color="auto"/>
        <w:left w:val="none" w:sz="0" w:space="0" w:color="auto"/>
        <w:bottom w:val="none" w:sz="0" w:space="0" w:color="auto"/>
        <w:right w:val="none" w:sz="0" w:space="0" w:color="auto"/>
      </w:divBdr>
    </w:div>
    <w:div w:id="1810708000">
      <w:bodyDiv w:val="1"/>
      <w:marLeft w:val="0"/>
      <w:marRight w:val="0"/>
      <w:marTop w:val="0"/>
      <w:marBottom w:val="0"/>
      <w:divBdr>
        <w:top w:val="none" w:sz="0" w:space="0" w:color="auto"/>
        <w:left w:val="none" w:sz="0" w:space="0" w:color="auto"/>
        <w:bottom w:val="none" w:sz="0" w:space="0" w:color="auto"/>
        <w:right w:val="none" w:sz="0" w:space="0" w:color="auto"/>
      </w:divBdr>
    </w:div>
    <w:div w:id="1816291503">
      <w:bodyDiv w:val="1"/>
      <w:marLeft w:val="0"/>
      <w:marRight w:val="0"/>
      <w:marTop w:val="0"/>
      <w:marBottom w:val="0"/>
      <w:divBdr>
        <w:top w:val="none" w:sz="0" w:space="0" w:color="auto"/>
        <w:left w:val="none" w:sz="0" w:space="0" w:color="auto"/>
        <w:bottom w:val="none" w:sz="0" w:space="0" w:color="auto"/>
        <w:right w:val="none" w:sz="0" w:space="0" w:color="auto"/>
      </w:divBdr>
    </w:div>
    <w:div w:id="1859998992">
      <w:bodyDiv w:val="1"/>
      <w:marLeft w:val="0"/>
      <w:marRight w:val="0"/>
      <w:marTop w:val="0"/>
      <w:marBottom w:val="0"/>
      <w:divBdr>
        <w:top w:val="none" w:sz="0" w:space="0" w:color="auto"/>
        <w:left w:val="none" w:sz="0" w:space="0" w:color="auto"/>
        <w:bottom w:val="none" w:sz="0" w:space="0" w:color="auto"/>
        <w:right w:val="none" w:sz="0" w:space="0" w:color="auto"/>
      </w:divBdr>
    </w:div>
    <w:div w:id="1863933477">
      <w:bodyDiv w:val="1"/>
      <w:marLeft w:val="0"/>
      <w:marRight w:val="0"/>
      <w:marTop w:val="0"/>
      <w:marBottom w:val="0"/>
      <w:divBdr>
        <w:top w:val="none" w:sz="0" w:space="0" w:color="auto"/>
        <w:left w:val="none" w:sz="0" w:space="0" w:color="auto"/>
        <w:bottom w:val="none" w:sz="0" w:space="0" w:color="auto"/>
        <w:right w:val="none" w:sz="0" w:space="0" w:color="auto"/>
      </w:divBdr>
    </w:div>
    <w:div w:id="1888758423">
      <w:bodyDiv w:val="1"/>
      <w:marLeft w:val="0"/>
      <w:marRight w:val="0"/>
      <w:marTop w:val="0"/>
      <w:marBottom w:val="0"/>
      <w:divBdr>
        <w:top w:val="none" w:sz="0" w:space="0" w:color="auto"/>
        <w:left w:val="none" w:sz="0" w:space="0" w:color="auto"/>
        <w:bottom w:val="none" w:sz="0" w:space="0" w:color="auto"/>
        <w:right w:val="none" w:sz="0" w:space="0" w:color="auto"/>
      </w:divBdr>
    </w:div>
    <w:div w:id="1944608223">
      <w:bodyDiv w:val="1"/>
      <w:marLeft w:val="0"/>
      <w:marRight w:val="0"/>
      <w:marTop w:val="0"/>
      <w:marBottom w:val="0"/>
      <w:divBdr>
        <w:top w:val="none" w:sz="0" w:space="0" w:color="auto"/>
        <w:left w:val="none" w:sz="0" w:space="0" w:color="auto"/>
        <w:bottom w:val="none" w:sz="0" w:space="0" w:color="auto"/>
        <w:right w:val="none" w:sz="0" w:space="0" w:color="auto"/>
      </w:divBdr>
    </w:div>
    <w:div w:id="2006542597">
      <w:bodyDiv w:val="1"/>
      <w:marLeft w:val="0"/>
      <w:marRight w:val="0"/>
      <w:marTop w:val="0"/>
      <w:marBottom w:val="0"/>
      <w:divBdr>
        <w:top w:val="none" w:sz="0" w:space="0" w:color="auto"/>
        <w:left w:val="none" w:sz="0" w:space="0" w:color="auto"/>
        <w:bottom w:val="none" w:sz="0" w:space="0" w:color="auto"/>
        <w:right w:val="none" w:sz="0" w:space="0" w:color="auto"/>
      </w:divBdr>
    </w:div>
    <w:div w:id="2018842899">
      <w:bodyDiv w:val="1"/>
      <w:marLeft w:val="0"/>
      <w:marRight w:val="0"/>
      <w:marTop w:val="0"/>
      <w:marBottom w:val="0"/>
      <w:divBdr>
        <w:top w:val="none" w:sz="0" w:space="0" w:color="auto"/>
        <w:left w:val="none" w:sz="0" w:space="0" w:color="auto"/>
        <w:bottom w:val="none" w:sz="0" w:space="0" w:color="auto"/>
        <w:right w:val="none" w:sz="0" w:space="0" w:color="auto"/>
      </w:divBdr>
    </w:div>
    <w:div w:id="2058628595">
      <w:bodyDiv w:val="1"/>
      <w:marLeft w:val="0"/>
      <w:marRight w:val="0"/>
      <w:marTop w:val="0"/>
      <w:marBottom w:val="0"/>
      <w:divBdr>
        <w:top w:val="none" w:sz="0" w:space="0" w:color="auto"/>
        <w:left w:val="none" w:sz="0" w:space="0" w:color="auto"/>
        <w:bottom w:val="none" w:sz="0" w:space="0" w:color="auto"/>
        <w:right w:val="none" w:sz="0" w:space="0" w:color="auto"/>
      </w:divBdr>
    </w:div>
    <w:div w:id="2059628719">
      <w:bodyDiv w:val="1"/>
      <w:marLeft w:val="0"/>
      <w:marRight w:val="0"/>
      <w:marTop w:val="0"/>
      <w:marBottom w:val="0"/>
      <w:divBdr>
        <w:top w:val="none" w:sz="0" w:space="0" w:color="auto"/>
        <w:left w:val="none" w:sz="0" w:space="0" w:color="auto"/>
        <w:bottom w:val="none" w:sz="0" w:space="0" w:color="auto"/>
        <w:right w:val="none" w:sz="0" w:space="0" w:color="auto"/>
      </w:divBdr>
    </w:div>
    <w:div w:id="2119910840">
      <w:bodyDiv w:val="1"/>
      <w:marLeft w:val="0"/>
      <w:marRight w:val="0"/>
      <w:marTop w:val="0"/>
      <w:marBottom w:val="0"/>
      <w:divBdr>
        <w:top w:val="none" w:sz="0" w:space="0" w:color="auto"/>
        <w:left w:val="none" w:sz="0" w:space="0" w:color="auto"/>
        <w:bottom w:val="none" w:sz="0" w:space="0" w:color="auto"/>
        <w:right w:val="none" w:sz="0" w:space="0" w:color="auto"/>
      </w:divBdr>
    </w:div>
    <w:div w:id="2129160019">
      <w:bodyDiv w:val="1"/>
      <w:marLeft w:val="0"/>
      <w:marRight w:val="0"/>
      <w:marTop w:val="0"/>
      <w:marBottom w:val="0"/>
      <w:divBdr>
        <w:top w:val="none" w:sz="0" w:space="0" w:color="auto"/>
        <w:left w:val="none" w:sz="0" w:space="0" w:color="auto"/>
        <w:bottom w:val="none" w:sz="0" w:space="0" w:color="auto"/>
        <w:right w:val="none" w:sz="0" w:space="0" w:color="auto"/>
      </w:divBdr>
    </w:div>
    <w:div w:id="213747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E7C5-3BE2-4C73-8792-C1D6EEC8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20</Pages>
  <Words>5600</Words>
  <Characters>30802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Díaz</dc:creator>
  <cp:keywords/>
  <dc:description/>
  <cp:lastModifiedBy>Ashly N. Mendieta M.</cp:lastModifiedBy>
  <cp:revision>4</cp:revision>
  <dcterms:created xsi:type="dcterms:W3CDTF">2024-11-05T04:44:00Z</dcterms:created>
  <dcterms:modified xsi:type="dcterms:W3CDTF">2024-11-06T08:26:00Z</dcterms:modified>
</cp:coreProperties>
</file>